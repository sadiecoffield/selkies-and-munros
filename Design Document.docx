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7FE9" w14:textId="61D3CC5D" w:rsidR="00AF47EC" w:rsidRDefault="00AF47EC" w:rsidP="005F151D">
      <w:pPr>
        <w:pStyle w:val="TOC1"/>
      </w:pPr>
    </w:p>
    <w:p w14:paraId="155400C0" w14:textId="52AD8DFB" w:rsidR="00B25E9D" w:rsidRDefault="00B25E9D" w:rsidP="00B25E9D"/>
    <w:p w14:paraId="672CB3EB" w14:textId="38FF2121" w:rsidR="00B25E9D" w:rsidRDefault="00B25E9D" w:rsidP="00B25E9D"/>
    <w:p w14:paraId="2EA6B1E7" w14:textId="282464F5" w:rsidR="00B25E9D" w:rsidRDefault="00255BDA" w:rsidP="00D747FE">
      <w:pPr>
        <w:pStyle w:val="DocumentTitle"/>
      </w:pPr>
      <w:r>
        <w:t xml:space="preserve">‘XYZ’ </w:t>
      </w:r>
      <w:r w:rsidR="00D035E0">
        <w:t xml:space="preserve">System </w:t>
      </w:r>
      <w:r>
        <w:t>Design and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800B4C" w14:paraId="2CE6E578" w14:textId="77777777" w:rsidTr="5A705BFF">
        <w:trPr>
          <w:trHeight w:val="397"/>
        </w:trPr>
        <w:tc>
          <w:tcPr>
            <w:tcW w:w="2405" w:type="dxa"/>
            <w:shd w:val="clear" w:color="auto" w:fill="F2F2F2" w:themeFill="background1" w:themeFillShade="F2"/>
          </w:tcPr>
          <w:p w14:paraId="51D5F81A" w14:textId="672CE214" w:rsidR="00800B4C" w:rsidRDefault="00800B4C" w:rsidP="00800B4C">
            <w:pPr>
              <w:pStyle w:val="Content"/>
            </w:pPr>
            <w:r>
              <w:t>Team Name / Number:</w:t>
            </w:r>
          </w:p>
        </w:tc>
        <w:tc>
          <w:tcPr>
            <w:tcW w:w="7331" w:type="dxa"/>
          </w:tcPr>
          <w:p w14:paraId="189BD27E" w14:textId="40E386CE" w:rsidR="00800B4C" w:rsidRDefault="00441F84" w:rsidP="00800B4C">
            <w:pPr>
              <w:pStyle w:val="Content"/>
            </w:pPr>
            <w:r>
              <w:t>Team 12</w:t>
            </w:r>
          </w:p>
        </w:tc>
      </w:tr>
      <w:tr w:rsidR="00800B4C" w14:paraId="289798AE" w14:textId="77777777" w:rsidTr="5A705BFF">
        <w:trPr>
          <w:trHeight w:val="397"/>
        </w:trPr>
        <w:tc>
          <w:tcPr>
            <w:tcW w:w="2405" w:type="dxa"/>
            <w:shd w:val="clear" w:color="auto" w:fill="F2F2F2" w:themeFill="background1" w:themeFillShade="F2"/>
          </w:tcPr>
          <w:p w14:paraId="30FE0130" w14:textId="179B16C5" w:rsidR="00800B4C" w:rsidRDefault="00800B4C" w:rsidP="00800B4C">
            <w:pPr>
              <w:pStyle w:val="Content"/>
            </w:pPr>
            <w:r>
              <w:t>Team Members:</w:t>
            </w:r>
          </w:p>
        </w:tc>
        <w:tc>
          <w:tcPr>
            <w:tcW w:w="7331" w:type="dxa"/>
          </w:tcPr>
          <w:p w14:paraId="1B806B0D" w14:textId="3FDCCA1B" w:rsidR="00800B4C" w:rsidRDefault="00441F84" w:rsidP="00800B4C">
            <w:pPr>
              <w:pStyle w:val="Content"/>
            </w:pPr>
            <w:r>
              <w:t xml:space="preserve">Sadie Coffield, Annie Traill, </w:t>
            </w:r>
            <w:r w:rsidR="5B6AEA26">
              <w:t>I</w:t>
            </w:r>
            <w:r>
              <w:t xml:space="preserve">ain </w:t>
            </w:r>
            <w:proofErr w:type="spellStart"/>
            <w:r w:rsidR="4C157061">
              <w:t>M</w:t>
            </w:r>
            <w:r>
              <w:t>ckenzie</w:t>
            </w:r>
            <w:proofErr w:type="spellEnd"/>
            <w:r>
              <w:t>, Bernard Hoeger Jerez</w:t>
            </w:r>
          </w:p>
        </w:tc>
      </w:tr>
    </w:tbl>
    <w:p w14:paraId="0C290FE4" w14:textId="77777777" w:rsidR="005E1B98" w:rsidRDefault="005E1B98" w:rsidP="005E1B98">
      <w:pPr>
        <w:pStyle w:val="Content"/>
      </w:pPr>
    </w:p>
    <w:p w14:paraId="05D74F32" w14:textId="3210A267" w:rsidR="00627E01" w:rsidRDefault="00D747FE" w:rsidP="00627E01">
      <w:pPr>
        <w:pStyle w:val="Heading1"/>
      </w:pPr>
      <w:r>
        <w:t xml:space="preserve">Introduction / </w:t>
      </w:r>
      <w:r w:rsidR="00831ABF">
        <w:t xml:space="preserve">Problem </w:t>
      </w:r>
      <w:r>
        <w:t>Statement</w:t>
      </w:r>
    </w:p>
    <w:p w14:paraId="433320C9" w14:textId="1B1A38FB" w:rsidR="00441F84" w:rsidRPr="00441F84" w:rsidRDefault="0D7D2AC4" w:rsidP="00BA0C8B">
      <w:r>
        <w:t>What we plan to design is Selkies and Munros, a Scottish twist on the classic game Snakes and Ladders. S</w:t>
      </w:r>
      <w:r w:rsidR="131353BF">
        <w:t xml:space="preserve">elkies </w:t>
      </w:r>
      <w:r>
        <w:t xml:space="preserve">and </w:t>
      </w:r>
      <w:r w:rsidR="762C157F">
        <w:t xml:space="preserve">Munros </w:t>
      </w:r>
      <w:r>
        <w:t xml:space="preserve">is a game traditionally played on a </w:t>
      </w:r>
      <w:r w:rsidRPr="00FD423B">
        <w:t>board</w:t>
      </w:r>
      <w:r>
        <w:t xml:space="preserve"> that is played by two or more players who </w:t>
      </w:r>
      <w:r w:rsidR="729A30A9">
        <w:t xml:space="preserve">take turns </w:t>
      </w:r>
      <w:r>
        <w:t>roll</w:t>
      </w:r>
      <w:r w:rsidR="07F84BD5">
        <w:t>ing</w:t>
      </w:r>
      <w:r>
        <w:t xml:space="preserve"> a </w:t>
      </w:r>
      <w:r w:rsidRPr="000920CD">
        <w:t>die</w:t>
      </w:r>
      <w:r>
        <w:t xml:space="preserve"> </w:t>
      </w:r>
      <w:bookmarkStart w:id="0" w:name="_Int_43cv0nS1"/>
      <w:r w:rsidR="0AFEFC82">
        <w:t>in order to</w:t>
      </w:r>
      <w:bookmarkEnd w:id="0"/>
      <w:r w:rsidR="0AFEFC82">
        <w:t xml:space="preserve"> know how many spaces they can move across the grid</w:t>
      </w:r>
      <w:r w:rsidR="0B6B614D">
        <w:t>.</w:t>
      </w:r>
      <w:r>
        <w:t xml:space="preserve"> </w:t>
      </w:r>
      <w:r w:rsidR="22BC6C3E">
        <w:t>T</w:t>
      </w:r>
      <w:r>
        <w:t xml:space="preserve">he </w:t>
      </w:r>
      <w:r w:rsidRPr="000920CD">
        <w:t>objective</w:t>
      </w:r>
      <w:r>
        <w:t xml:space="preserve"> of</w:t>
      </w:r>
      <w:r w:rsidR="1B54DF1E">
        <w:t xml:space="preserve"> the game is to</w:t>
      </w:r>
      <w:r w:rsidR="00CD066B">
        <w:t xml:space="preserve"> avoid the obstacles and</w:t>
      </w:r>
      <w:r w:rsidR="1B54DF1E">
        <w:t xml:space="preserve"> get </w:t>
      </w:r>
      <w:r>
        <w:t>to the top left of the board</w:t>
      </w:r>
      <w:r w:rsidR="3917CFF5">
        <w:t xml:space="preserve"> first</w:t>
      </w:r>
      <w:r>
        <w:t>.</w:t>
      </w:r>
      <w:r w:rsidR="001D5D54">
        <w:t xml:space="preserve"> </w:t>
      </w:r>
      <w:r w:rsidR="00BA0C8B">
        <w:t xml:space="preserve">This document will describe how we will create the Selkies and Munros project.  </w:t>
      </w:r>
    </w:p>
    <w:p w14:paraId="43F53155" w14:textId="77777777" w:rsidR="005E1B98" w:rsidRPr="00D747FE" w:rsidRDefault="005E1B98" w:rsidP="005E1B98">
      <w:pPr>
        <w:pStyle w:val="Content"/>
      </w:pPr>
    </w:p>
    <w:p w14:paraId="7DC08307" w14:textId="77777777" w:rsidR="00C61203" w:rsidRPr="00C61203" w:rsidRDefault="00C61203" w:rsidP="000920CD">
      <w:pPr>
        <w:rPr>
          <w:b/>
          <w:bCs/>
          <w:sz w:val="40"/>
          <w:szCs w:val="44"/>
        </w:rPr>
      </w:pPr>
    </w:p>
    <w:p w14:paraId="0DD30A81" w14:textId="273D8267" w:rsidR="00B25E9D" w:rsidRPr="00C61203" w:rsidRDefault="00B25E9D" w:rsidP="000920CD">
      <w:pPr>
        <w:rPr>
          <w:b/>
          <w:bCs/>
          <w:sz w:val="40"/>
          <w:szCs w:val="44"/>
        </w:rPr>
      </w:pPr>
      <w:r w:rsidRPr="00C61203">
        <w:rPr>
          <w:b/>
          <w:bCs/>
          <w:sz w:val="40"/>
          <w:szCs w:val="44"/>
          <w:lang w:val="en-GB"/>
        </w:rPr>
        <w:t>Requirements</w:t>
      </w:r>
    </w:p>
    <w:p w14:paraId="7446B400" w14:textId="4EC288AE" w:rsidR="00B25E9D" w:rsidRDefault="00B25E9D" w:rsidP="00D747FE">
      <w:pPr>
        <w:pStyle w:val="Heading2"/>
      </w:pPr>
      <w:r w:rsidRPr="00725866">
        <w:t>Functional Requirements</w:t>
      </w:r>
    </w:p>
    <w:p w14:paraId="49A4ACED" w14:textId="7EDE21FF" w:rsidR="003370DD" w:rsidRDefault="1A5A470E" w:rsidP="00B15F00">
      <w:r>
        <w:t>R</w:t>
      </w:r>
      <w:r w:rsidR="652A8BF6">
        <w:t>1</w:t>
      </w:r>
      <w:r w:rsidR="003E367A">
        <w:t>.</w:t>
      </w:r>
      <w:r>
        <w:t xml:space="preserve"> </w:t>
      </w:r>
      <w:r w:rsidRPr="00582EF8">
        <w:t xml:space="preserve">The system shall have a menu </w:t>
      </w:r>
      <w:r w:rsidR="189E814A" w:rsidRPr="00582EF8">
        <w:t>containing a</w:t>
      </w:r>
      <w:r w:rsidRPr="00582EF8">
        <w:t xml:space="preserve"> start, load, help</w:t>
      </w:r>
      <w:r w:rsidR="00582EF8" w:rsidRPr="00582EF8">
        <w:t xml:space="preserve"> and exit</w:t>
      </w:r>
      <w:r w:rsidR="12F4408A" w:rsidRPr="00582EF8">
        <w:t xml:space="preserve"> </w:t>
      </w:r>
      <w:r w:rsidR="00582EF8">
        <w:t>option.</w:t>
      </w:r>
    </w:p>
    <w:p w14:paraId="03DB0DCC" w14:textId="4BCA43C8" w:rsidR="003370DD" w:rsidRDefault="063EF9F4" w:rsidP="00B15F00">
      <w:r>
        <w:t>R</w:t>
      </w:r>
      <w:r w:rsidR="79E3F825">
        <w:t>2</w:t>
      </w:r>
      <w:r w:rsidR="003E367A">
        <w:t>.</w:t>
      </w:r>
      <w:r>
        <w:t xml:space="preserve"> When the game is initialized a 10x10 </w:t>
      </w:r>
      <w:r w:rsidR="00EC3C4F">
        <w:t xml:space="preserve">grid </w:t>
      </w:r>
      <w:r>
        <w:t xml:space="preserve">should be </w:t>
      </w:r>
      <w:r w:rsidR="003B5573">
        <w:t>displayed.</w:t>
      </w:r>
    </w:p>
    <w:p w14:paraId="5FD20411" w14:textId="36112BB0" w:rsidR="52A4AC5F" w:rsidRDefault="5AB97AB2" w:rsidP="5A705BFF">
      <w:r>
        <w:t>R</w:t>
      </w:r>
      <w:r w:rsidR="50CC0028">
        <w:t>2</w:t>
      </w:r>
      <w:r>
        <w:t>.</w:t>
      </w:r>
      <w:r w:rsidR="00EC3C4F">
        <w:t>1</w:t>
      </w:r>
      <w:r w:rsidR="003E367A">
        <w:t>. T</w:t>
      </w:r>
      <w:r w:rsidR="003E367A">
        <w:t>he Selkies and Munros</w:t>
      </w:r>
      <w:r w:rsidR="003B5573">
        <w:t xml:space="preserve"> should be</w:t>
      </w:r>
      <w:r w:rsidR="003E367A">
        <w:t xml:space="preserve"> displayed in the correct positions</w:t>
      </w:r>
      <w:r w:rsidR="003B5573">
        <w:t xml:space="preserve"> on the grid</w:t>
      </w:r>
      <w:r w:rsidR="004E4A78">
        <w:t xml:space="preserve"> each time the grid is generated</w:t>
      </w:r>
      <w:r w:rsidR="003E367A">
        <w:t>.</w:t>
      </w:r>
    </w:p>
    <w:p w14:paraId="19827E50" w14:textId="366685DB" w:rsidR="00224909" w:rsidRDefault="0673F17F" w:rsidP="00BA0C8B">
      <w:r>
        <w:t>R</w:t>
      </w:r>
      <w:r w:rsidR="004E4A78">
        <w:t>3.</w:t>
      </w:r>
      <w:r>
        <w:t xml:space="preserve"> The system should take </w:t>
      </w:r>
      <w:r w:rsidR="781FB6DD">
        <w:t xml:space="preserve">2 </w:t>
      </w:r>
      <w:r>
        <w:t>users.</w:t>
      </w:r>
    </w:p>
    <w:p w14:paraId="1C258A40" w14:textId="48DC0F4C" w:rsidR="00224909" w:rsidRDefault="0673F17F" w:rsidP="00BA0C8B">
      <w:r>
        <w:t>R</w:t>
      </w:r>
      <w:r w:rsidR="008A3008">
        <w:t>4</w:t>
      </w:r>
      <w:r>
        <w:t xml:space="preserve">. The system should display </w:t>
      </w:r>
      <w:r w:rsidR="00C21927">
        <w:t>who the current player is</w:t>
      </w:r>
      <w:r>
        <w:t xml:space="preserve"> when </w:t>
      </w:r>
      <w:r w:rsidR="3351AEFA">
        <w:t>it is</w:t>
      </w:r>
      <w:r>
        <w:t xml:space="preserve"> their </w:t>
      </w:r>
      <w:r w:rsidR="00C21927">
        <w:t>turn.</w:t>
      </w:r>
    </w:p>
    <w:p w14:paraId="083F6C70" w14:textId="190C8B5F" w:rsidR="00224909" w:rsidRDefault="0673F17F" w:rsidP="00BA0C8B">
      <w:r>
        <w:t>R</w:t>
      </w:r>
      <w:r w:rsidR="008A3008">
        <w:t>5</w:t>
      </w:r>
      <w:r w:rsidR="489D7A45">
        <w:t>. The</w:t>
      </w:r>
      <w:r>
        <w:t xml:space="preserve"> system shall generate a dice roll for each player</w:t>
      </w:r>
      <w:r w:rsidR="58F2F782">
        <w:t xml:space="preserve"> on each turn</w:t>
      </w:r>
      <w:r w:rsidR="08BDAAE8">
        <w:t>.</w:t>
      </w:r>
    </w:p>
    <w:p w14:paraId="1D22FA1F" w14:textId="77B3DA1C" w:rsidR="00224909" w:rsidRDefault="0673F17F" w:rsidP="00BA0C8B">
      <w:r>
        <w:t>R</w:t>
      </w:r>
      <w:r w:rsidR="008A3008">
        <w:t>5</w:t>
      </w:r>
      <w:r>
        <w:t>.1 The system shall move the player along the number grid according to their dice roll.</w:t>
      </w:r>
    </w:p>
    <w:p w14:paraId="5CD25F3A" w14:textId="1C9580AA" w:rsidR="00224909" w:rsidRDefault="0673F17F" w:rsidP="00BA0C8B">
      <w:r>
        <w:t>R</w:t>
      </w:r>
      <w:r w:rsidR="003D673F">
        <w:t>6</w:t>
      </w:r>
      <w:r>
        <w:t xml:space="preserve">. The </w:t>
      </w:r>
      <w:r w:rsidR="1A5A470E">
        <w:t xml:space="preserve">system should introduce </w:t>
      </w:r>
      <w:r w:rsidR="19734C73">
        <w:t>the</w:t>
      </w:r>
      <w:r w:rsidR="1A5A470E">
        <w:t xml:space="preserve"> </w:t>
      </w:r>
      <w:r w:rsidR="62E7E334">
        <w:t>additional featu</w:t>
      </w:r>
      <w:r w:rsidR="00DB5A4F">
        <w:t xml:space="preserve">re </w:t>
      </w:r>
      <w:r w:rsidR="063EF9F4">
        <w:t>“whisky boost”</w:t>
      </w:r>
      <w:r w:rsidR="00DB5A4F">
        <w:t>.</w:t>
      </w:r>
    </w:p>
    <w:p w14:paraId="55328D1A" w14:textId="0E492DA7" w:rsidR="003370DD" w:rsidRDefault="063EF9F4" w:rsidP="00BA0C8B">
      <w:r>
        <w:t>R</w:t>
      </w:r>
      <w:r w:rsidR="003D673F">
        <w:t>6.1</w:t>
      </w:r>
      <w:r>
        <w:t xml:space="preserve"> If the user gets a whisky boost the system sh</w:t>
      </w:r>
      <w:r w:rsidR="00DB5A4F">
        <w:t>all</w:t>
      </w:r>
      <w:r>
        <w:t xml:space="preserve"> move the user a further five spaces.</w:t>
      </w:r>
    </w:p>
    <w:p w14:paraId="34FBF4CB" w14:textId="6FBD9514" w:rsidR="4B19DE5F" w:rsidRDefault="72DE37E1" w:rsidP="5A705BFF">
      <w:r>
        <w:t>R</w:t>
      </w:r>
      <w:r w:rsidR="003D673F">
        <w:t>7</w:t>
      </w:r>
      <w:r>
        <w:t xml:space="preserve"> When a player lands on a Selkie or Munro the game </w:t>
      </w:r>
      <w:r w:rsidR="00DB5A4F">
        <w:t>s</w:t>
      </w:r>
      <w:r>
        <w:t>hall move the player to the correct location</w:t>
      </w:r>
    </w:p>
    <w:p w14:paraId="6E91B7C4" w14:textId="40BFA47C" w:rsidR="5661A51F" w:rsidRDefault="5661A51F" w:rsidP="5A705BFF">
      <w:r>
        <w:t>R</w:t>
      </w:r>
      <w:r w:rsidR="6CCF3E56">
        <w:t>ationale:</w:t>
      </w:r>
      <w:r>
        <w:t xml:space="preserve"> </w:t>
      </w:r>
      <w:r w:rsidR="630120C9">
        <w:t xml:space="preserve">Selkie’s </w:t>
      </w:r>
      <w:r w:rsidR="00C254AA">
        <w:t>t</w:t>
      </w:r>
      <w:r w:rsidR="630120C9">
        <w:t>aking</w:t>
      </w:r>
      <w:r w:rsidR="2E68C59A">
        <w:t xml:space="preserve"> the player down the grid</w:t>
      </w:r>
      <w:r w:rsidR="5761F13A">
        <w:t xml:space="preserve"> (towards the starting square)</w:t>
      </w:r>
      <w:r w:rsidR="2E68C59A">
        <w:t xml:space="preserve"> and Munros taking the player up towards the goal (final square)</w:t>
      </w:r>
    </w:p>
    <w:p w14:paraId="566677F8" w14:textId="087F3281" w:rsidR="283965B2" w:rsidRDefault="2AA0B9BE" w:rsidP="5A705BFF">
      <w:r>
        <w:t>R</w:t>
      </w:r>
      <w:r w:rsidR="003D673F">
        <w:t>8</w:t>
      </w:r>
      <w:r>
        <w:t xml:space="preserve"> The game shall implement a few basic rules, which include: the player cannot go up a Selkie or down a Munro</w:t>
      </w:r>
      <w:r w:rsidR="33A79CDA">
        <w:t xml:space="preserve">, </w:t>
      </w:r>
      <w:r w:rsidR="31F98037">
        <w:t>the</w:t>
      </w:r>
      <w:r w:rsidR="33A79CDA">
        <w:t xml:space="preserve"> player must go up a Munro or down a Selkie (when applicable)</w:t>
      </w:r>
      <w:r w:rsidR="16EF7E20">
        <w:t xml:space="preserve"> and the user must move the number of squares that they rolled.</w:t>
      </w:r>
    </w:p>
    <w:p w14:paraId="0F699747" w14:textId="0A25D26E" w:rsidR="333C9331" w:rsidRDefault="333C9331" w:rsidP="6BFD5F2A">
      <w:r>
        <w:t>R</w:t>
      </w:r>
      <w:r w:rsidR="00C217CD">
        <w:t>9</w:t>
      </w:r>
      <w:r>
        <w:t xml:space="preserve"> When deciding a </w:t>
      </w:r>
      <w:r w:rsidR="79FD107D">
        <w:t>winner,</w:t>
      </w:r>
      <w:r>
        <w:t xml:space="preserve"> the system Should take the first player who gets their </w:t>
      </w:r>
      <w:r w:rsidR="003F15EC">
        <w:t>c</w:t>
      </w:r>
      <w:r>
        <w:t xml:space="preserve">haracter to </w:t>
      </w:r>
      <w:r w:rsidR="00475B62">
        <w:t>position [0][0] in the array.</w:t>
      </w:r>
    </w:p>
    <w:p w14:paraId="5FEE2B47" w14:textId="189A12DF" w:rsidR="005E1B98" w:rsidRPr="00D747FE" w:rsidRDefault="005E1B98" w:rsidP="005E1B98">
      <w:pPr>
        <w:pStyle w:val="Content"/>
      </w:pPr>
    </w:p>
    <w:p w14:paraId="0AF77A65" w14:textId="396B9B36" w:rsidR="005E1B98" w:rsidRDefault="00B25E9D" w:rsidP="000920CD">
      <w:pPr>
        <w:pStyle w:val="Heading2"/>
      </w:pPr>
      <w:r w:rsidRPr="00725866">
        <w:t>Non-functional Requirements</w:t>
      </w:r>
    </w:p>
    <w:p w14:paraId="6CBC7225" w14:textId="63040B57" w:rsidR="005E1B98" w:rsidRDefault="0BBEF959" w:rsidP="005E1B98">
      <w:pPr>
        <w:pStyle w:val="Content"/>
      </w:pPr>
      <w:r>
        <w:t>NR1 The system Should run on windows 10</w:t>
      </w:r>
      <w:r w:rsidR="4CFCA83E">
        <w:t xml:space="preserve"> onwards</w:t>
      </w:r>
      <w:r w:rsidR="00C26324">
        <w:t>.</w:t>
      </w:r>
    </w:p>
    <w:p w14:paraId="014D1C44" w14:textId="7CFD8ED2" w:rsidR="0BBEF959" w:rsidRDefault="0BBEF959" w:rsidP="3A92A472">
      <w:pPr>
        <w:pStyle w:val="Content"/>
      </w:pPr>
      <w:r>
        <w:t>NR2 The system shall have an intuitive Layout</w:t>
      </w:r>
      <w:r w:rsidR="00C26324">
        <w:t>.</w:t>
      </w:r>
    </w:p>
    <w:p w14:paraId="5171605B" w14:textId="2186CF64" w:rsidR="0ADAF15A" w:rsidRDefault="0ADAF15A" w:rsidP="3A92A472">
      <w:pPr>
        <w:pStyle w:val="Content"/>
      </w:pPr>
      <w:r>
        <w:t>NR3 The syste</w:t>
      </w:r>
      <w:r w:rsidR="791D03D7">
        <w:t>m Shall be Created using the Java programming language</w:t>
      </w:r>
      <w:r w:rsidR="00C26324">
        <w:t>.</w:t>
      </w:r>
    </w:p>
    <w:p w14:paraId="6C417364" w14:textId="1C917DFF" w:rsidR="606DC7AA" w:rsidRDefault="606DC7AA" w:rsidP="3E0E814D">
      <w:pPr>
        <w:pStyle w:val="Content"/>
      </w:pPr>
      <w:r>
        <w:t xml:space="preserve">NR4 The System Shall be limited to </w:t>
      </w:r>
      <w:r w:rsidR="00817C29">
        <w:t>4</w:t>
      </w:r>
      <w:r>
        <w:t xml:space="preserve"> Selkies and Munros that are possible on the board in each game</w:t>
      </w:r>
      <w:r w:rsidR="00C26324">
        <w:t>.</w:t>
      </w:r>
    </w:p>
    <w:p w14:paraId="25267AF8" w14:textId="2020B19C" w:rsidR="0065059F" w:rsidRDefault="1F47B997" w:rsidP="6BFD5F2A">
      <w:pPr>
        <w:pStyle w:val="Content"/>
      </w:pPr>
      <w:r>
        <w:t>NR5 The System Shall be limited to 3 Activity Squares</w:t>
      </w:r>
      <w:r w:rsidR="3CC5FAC0">
        <w:t xml:space="preserve"> </w:t>
      </w:r>
      <w:r w:rsidR="00C26324">
        <w:t>on the board in each game.</w:t>
      </w:r>
    </w:p>
    <w:p w14:paraId="44D592C2" w14:textId="0E6C6AF7" w:rsidR="00B25E9D" w:rsidRPr="00A53A56" w:rsidRDefault="00B25E9D" w:rsidP="005E1B98">
      <w:pPr>
        <w:pStyle w:val="Heading1"/>
        <w:rPr>
          <w:lang w:val="en-GB"/>
        </w:rPr>
      </w:pPr>
      <w:r w:rsidRPr="3E0E814D">
        <w:rPr>
          <w:lang w:val="en-GB"/>
        </w:rPr>
        <w:lastRenderedPageBreak/>
        <w:t>User Interface</w:t>
      </w:r>
    </w:p>
    <w:p w14:paraId="4136535E" w14:textId="691D3BFA" w:rsidR="3A92A472" w:rsidRDefault="3A92A472" w:rsidP="6BFD5F2A">
      <w:pPr>
        <w:pStyle w:val="Content"/>
      </w:pPr>
    </w:p>
    <w:p w14:paraId="0685BA87" w14:textId="5AB9169F" w:rsidR="003D36EA" w:rsidRDefault="003D36EA" w:rsidP="6BFD5F2A">
      <w:pPr>
        <w:pStyle w:val="Content"/>
      </w:pPr>
    </w:p>
    <w:p w14:paraId="0413A997" w14:textId="2D8E337D" w:rsidR="003D36EA" w:rsidRDefault="003D36EA" w:rsidP="6BFD5F2A">
      <w:pPr>
        <w:pStyle w:val="Content"/>
      </w:pPr>
    </w:p>
    <w:p w14:paraId="72B32FB6" w14:textId="60075926" w:rsidR="003D36EA" w:rsidRDefault="003D36EA" w:rsidP="6BFD5F2A">
      <w:pPr>
        <w:pStyle w:val="Content"/>
      </w:pPr>
    </w:p>
    <w:p w14:paraId="1F301F45" w14:textId="2192D47E" w:rsidR="003D36EA" w:rsidRDefault="0065059F" w:rsidP="6BFD5F2A">
      <w:pPr>
        <w:pStyle w:val="Content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A5691D9" wp14:editId="18EEA41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6198393" cy="2352675"/>
            <wp:effectExtent l="0" t="0" r="0" b="0"/>
            <wp:wrapNone/>
            <wp:docPr id="1879725167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5167" name="Picture 3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9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4F851" w14:textId="5F3A0348" w:rsidR="003D36EA" w:rsidRDefault="003D36EA" w:rsidP="6BFD5F2A">
      <w:pPr>
        <w:pStyle w:val="Content"/>
      </w:pPr>
    </w:p>
    <w:p w14:paraId="2BA64982" w14:textId="08E0E741" w:rsidR="003D36EA" w:rsidRDefault="003D36EA" w:rsidP="6BFD5F2A">
      <w:pPr>
        <w:pStyle w:val="Content"/>
      </w:pPr>
    </w:p>
    <w:p w14:paraId="508961FB" w14:textId="0E2E7125" w:rsidR="003D36EA" w:rsidRDefault="003D36EA" w:rsidP="6BFD5F2A">
      <w:pPr>
        <w:pStyle w:val="Content"/>
      </w:pPr>
    </w:p>
    <w:p w14:paraId="479D79C4" w14:textId="28B45D13" w:rsidR="003D36EA" w:rsidRDefault="003D36EA" w:rsidP="6BFD5F2A">
      <w:pPr>
        <w:pStyle w:val="Content"/>
      </w:pPr>
    </w:p>
    <w:p w14:paraId="2E98994A" w14:textId="16BD078F" w:rsidR="003D36EA" w:rsidRDefault="003D36EA" w:rsidP="6BFD5F2A">
      <w:pPr>
        <w:pStyle w:val="Content"/>
      </w:pPr>
    </w:p>
    <w:p w14:paraId="0CF41B1F" w14:textId="1BFE8C1A" w:rsidR="003D36EA" w:rsidRDefault="003D36EA" w:rsidP="6BFD5F2A">
      <w:pPr>
        <w:pStyle w:val="Content"/>
      </w:pPr>
    </w:p>
    <w:p w14:paraId="1D79FC39" w14:textId="6C3B655F" w:rsidR="003D36EA" w:rsidRDefault="003D36EA" w:rsidP="6BFD5F2A">
      <w:pPr>
        <w:pStyle w:val="Content"/>
      </w:pPr>
    </w:p>
    <w:p w14:paraId="0493BF23" w14:textId="0B6D714C" w:rsidR="003D36EA" w:rsidRDefault="003D36EA" w:rsidP="6BFD5F2A">
      <w:pPr>
        <w:pStyle w:val="Content"/>
      </w:pPr>
    </w:p>
    <w:p w14:paraId="66DEBD1A" w14:textId="7EEBBCFB" w:rsidR="003D36EA" w:rsidRDefault="003D36EA" w:rsidP="6BFD5F2A">
      <w:pPr>
        <w:pStyle w:val="Content"/>
      </w:pPr>
    </w:p>
    <w:p w14:paraId="318AF2E4" w14:textId="01695777" w:rsidR="003D36EA" w:rsidRDefault="003D36EA" w:rsidP="6BFD5F2A">
      <w:pPr>
        <w:pStyle w:val="Content"/>
      </w:pPr>
    </w:p>
    <w:p w14:paraId="5ED6688B" w14:textId="10104B54" w:rsidR="003D36EA" w:rsidRDefault="003D36EA" w:rsidP="6BFD5F2A">
      <w:pPr>
        <w:pStyle w:val="Content"/>
      </w:pPr>
    </w:p>
    <w:p w14:paraId="45A5A453" w14:textId="34BDD947" w:rsidR="00B25E9D" w:rsidRDefault="0065059F" w:rsidP="6BFD5F2A">
      <w:r>
        <w:rPr>
          <w:noProof/>
        </w:rPr>
        <w:drawing>
          <wp:anchor distT="0" distB="0" distL="114300" distR="114300" simplePos="0" relativeHeight="251661312" behindDoc="0" locked="0" layoutInCell="1" allowOverlap="1" wp14:anchorId="0B408B35" wp14:editId="2D0797A5">
            <wp:simplePos x="0" y="0"/>
            <wp:positionH relativeFrom="margin">
              <wp:posOffset>-635</wp:posOffset>
            </wp:positionH>
            <wp:positionV relativeFrom="paragraph">
              <wp:posOffset>647700</wp:posOffset>
            </wp:positionV>
            <wp:extent cx="6229753" cy="2600325"/>
            <wp:effectExtent l="0" t="0" r="0" b="0"/>
            <wp:wrapNone/>
            <wp:docPr id="365060775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0775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5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E9D">
        <w:br w:type="page"/>
      </w:r>
    </w:p>
    <w:p w14:paraId="50A4AB61" w14:textId="4E5DAEF9" w:rsidR="0065059F" w:rsidRDefault="0065059F" w:rsidP="6BFD5F2A"/>
    <w:p w14:paraId="34682E23" w14:textId="77777777" w:rsidR="0065059F" w:rsidRDefault="0065059F" w:rsidP="6BFD5F2A"/>
    <w:p w14:paraId="4C453202" w14:textId="4FC189AA" w:rsidR="0065059F" w:rsidRDefault="0065059F" w:rsidP="6BFD5F2A">
      <w:r>
        <w:rPr>
          <w:noProof/>
        </w:rPr>
        <w:drawing>
          <wp:anchor distT="0" distB="0" distL="114300" distR="114300" simplePos="0" relativeHeight="251671552" behindDoc="0" locked="0" layoutInCell="1" allowOverlap="1" wp14:anchorId="4EDE1CD9" wp14:editId="4ECB27B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837322" cy="6219825"/>
            <wp:effectExtent l="0" t="0" r="0" b="0"/>
            <wp:wrapNone/>
            <wp:docPr id="73387945" name="Picture 4" descr="A gri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945" name="Picture 4" descr="A grid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22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B336B" w14:textId="77777777" w:rsidR="0065059F" w:rsidRDefault="0065059F" w:rsidP="6BFD5F2A"/>
    <w:p w14:paraId="75DA3F32" w14:textId="36A27C1A" w:rsidR="0065059F" w:rsidRDefault="0065059F" w:rsidP="6BFD5F2A"/>
    <w:p w14:paraId="52B9E572" w14:textId="62CCB25C" w:rsidR="0065059F" w:rsidRDefault="0065059F" w:rsidP="6BFD5F2A"/>
    <w:p w14:paraId="471FDCA3" w14:textId="7E7EB7C4" w:rsidR="0065059F" w:rsidRDefault="0065059F" w:rsidP="6BFD5F2A"/>
    <w:p w14:paraId="7DD0D939" w14:textId="77777777" w:rsidR="0065059F" w:rsidRDefault="0065059F" w:rsidP="6BFD5F2A"/>
    <w:p w14:paraId="5B78BA70" w14:textId="2B687794" w:rsidR="0065059F" w:rsidRDefault="0065059F" w:rsidP="6BFD5F2A"/>
    <w:p w14:paraId="5FE6EA24" w14:textId="2EBE4606" w:rsidR="0065059F" w:rsidRDefault="0065059F" w:rsidP="6BFD5F2A"/>
    <w:p w14:paraId="7F81BD49" w14:textId="77927010" w:rsidR="0065059F" w:rsidRDefault="0065059F" w:rsidP="6BFD5F2A"/>
    <w:p w14:paraId="69CD11B1" w14:textId="3D034F2F" w:rsidR="0065059F" w:rsidRDefault="0065059F" w:rsidP="6BFD5F2A"/>
    <w:p w14:paraId="62F3D2AD" w14:textId="161C1E42" w:rsidR="0065059F" w:rsidRDefault="0065059F" w:rsidP="6BFD5F2A"/>
    <w:p w14:paraId="57F32440" w14:textId="165DAECC" w:rsidR="0065059F" w:rsidRDefault="0065059F" w:rsidP="6BFD5F2A"/>
    <w:p w14:paraId="731CC213" w14:textId="77777777" w:rsidR="0065059F" w:rsidRDefault="0065059F" w:rsidP="6BFD5F2A"/>
    <w:p w14:paraId="1487E11D" w14:textId="77777777" w:rsidR="0065059F" w:rsidRDefault="0065059F" w:rsidP="6BFD5F2A"/>
    <w:p w14:paraId="05A34EBF" w14:textId="77777777" w:rsidR="0065059F" w:rsidRDefault="0065059F" w:rsidP="6BFD5F2A"/>
    <w:p w14:paraId="11FA3455" w14:textId="77777777" w:rsidR="0065059F" w:rsidRDefault="0065059F" w:rsidP="6BFD5F2A"/>
    <w:p w14:paraId="53EA8EB6" w14:textId="77777777" w:rsidR="0065059F" w:rsidRDefault="0065059F" w:rsidP="6BFD5F2A"/>
    <w:p w14:paraId="0D10FB1E" w14:textId="77777777" w:rsidR="0065059F" w:rsidRDefault="0065059F" w:rsidP="6BFD5F2A"/>
    <w:p w14:paraId="6429DDFE" w14:textId="77777777" w:rsidR="0065059F" w:rsidRDefault="0065059F" w:rsidP="6BFD5F2A"/>
    <w:p w14:paraId="60E9DD87" w14:textId="77777777" w:rsidR="0065059F" w:rsidRDefault="0065059F" w:rsidP="6BFD5F2A"/>
    <w:p w14:paraId="794179FF" w14:textId="77777777" w:rsidR="0065059F" w:rsidRDefault="0065059F" w:rsidP="6BFD5F2A"/>
    <w:p w14:paraId="64875892" w14:textId="77777777" w:rsidR="0065059F" w:rsidRDefault="0065059F" w:rsidP="6BFD5F2A"/>
    <w:p w14:paraId="5DA82B1F" w14:textId="77777777" w:rsidR="0065059F" w:rsidRDefault="0065059F" w:rsidP="6BFD5F2A"/>
    <w:p w14:paraId="2317166B" w14:textId="77777777" w:rsidR="0065059F" w:rsidRDefault="0065059F" w:rsidP="6BFD5F2A"/>
    <w:p w14:paraId="0C2EDDC2" w14:textId="77777777" w:rsidR="0065059F" w:rsidRDefault="0065059F" w:rsidP="6BFD5F2A"/>
    <w:p w14:paraId="553DECC7" w14:textId="77777777" w:rsidR="0065059F" w:rsidRDefault="0065059F" w:rsidP="6BFD5F2A"/>
    <w:p w14:paraId="5D576469" w14:textId="77777777" w:rsidR="0065059F" w:rsidRDefault="0065059F" w:rsidP="6BFD5F2A"/>
    <w:p w14:paraId="68347910" w14:textId="77777777" w:rsidR="0065059F" w:rsidRDefault="0065059F" w:rsidP="6BFD5F2A"/>
    <w:p w14:paraId="0DD2B609" w14:textId="77777777" w:rsidR="0065059F" w:rsidRDefault="0065059F" w:rsidP="6BFD5F2A"/>
    <w:p w14:paraId="46AFEF8B" w14:textId="77777777" w:rsidR="0065059F" w:rsidRDefault="0065059F" w:rsidP="6BFD5F2A"/>
    <w:p w14:paraId="72CC2CD8" w14:textId="77777777" w:rsidR="0065059F" w:rsidRDefault="0065059F" w:rsidP="6BFD5F2A"/>
    <w:p w14:paraId="0022BF5A" w14:textId="77777777" w:rsidR="0065059F" w:rsidRDefault="0065059F" w:rsidP="6BFD5F2A"/>
    <w:p w14:paraId="4B949851" w14:textId="77777777" w:rsidR="0065059F" w:rsidRDefault="0065059F" w:rsidP="6BFD5F2A"/>
    <w:p w14:paraId="6E2087A9" w14:textId="77777777" w:rsidR="0065059F" w:rsidRDefault="0065059F" w:rsidP="6BFD5F2A"/>
    <w:p w14:paraId="420472C4" w14:textId="77777777" w:rsidR="0065059F" w:rsidRDefault="0065059F" w:rsidP="6BFD5F2A"/>
    <w:p w14:paraId="4E282A3F" w14:textId="77777777" w:rsidR="0065059F" w:rsidRDefault="0065059F" w:rsidP="6BFD5F2A"/>
    <w:p w14:paraId="4FB27942" w14:textId="77777777" w:rsidR="0065059F" w:rsidRDefault="0065059F" w:rsidP="6BFD5F2A"/>
    <w:p w14:paraId="15ED93BC" w14:textId="77777777" w:rsidR="0065059F" w:rsidRDefault="0065059F" w:rsidP="6BFD5F2A"/>
    <w:p w14:paraId="0D04FEB8" w14:textId="77777777" w:rsidR="0065059F" w:rsidRDefault="0065059F" w:rsidP="6BFD5F2A"/>
    <w:p w14:paraId="57876919" w14:textId="77777777" w:rsidR="0065059F" w:rsidRDefault="0065059F" w:rsidP="6BFD5F2A"/>
    <w:p w14:paraId="5CFE8C33" w14:textId="77777777" w:rsidR="0065059F" w:rsidRDefault="0065059F" w:rsidP="6BFD5F2A"/>
    <w:p w14:paraId="0B177ACE" w14:textId="77777777" w:rsidR="0065059F" w:rsidRDefault="0065059F" w:rsidP="6BFD5F2A"/>
    <w:p w14:paraId="1DEB9D9D" w14:textId="77777777" w:rsidR="0065059F" w:rsidRDefault="0065059F" w:rsidP="6BFD5F2A"/>
    <w:p w14:paraId="019C9BF9" w14:textId="77777777" w:rsidR="0065059F" w:rsidRDefault="0065059F" w:rsidP="6BFD5F2A"/>
    <w:p w14:paraId="1ACEAF4A" w14:textId="77777777" w:rsidR="0065059F" w:rsidRDefault="0065059F" w:rsidP="6BFD5F2A"/>
    <w:p w14:paraId="54537E26" w14:textId="77777777" w:rsidR="0065059F" w:rsidRDefault="0065059F" w:rsidP="6BFD5F2A"/>
    <w:p w14:paraId="510DCA6A" w14:textId="77777777" w:rsidR="000920CD" w:rsidRPr="00A53A56" w:rsidRDefault="000920CD" w:rsidP="6BFD5F2A"/>
    <w:p w14:paraId="565FCF6B" w14:textId="39B0E097" w:rsidR="00B25E9D" w:rsidRPr="00A53A56" w:rsidRDefault="00B25E9D" w:rsidP="005E1B98">
      <w:pPr>
        <w:pStyle w:val="Heading1"/>
        <w:rPr>
          <w:lang w:val="en-GB"/>
        </w:rPr>
      </w:pPr>
      <w:r w:rsidRPr="6BFD5F2A">
        <w:rPr>
          <w:lang w:val="en-GB"/>
        </w:rPr>
        <w:lastRenderedPageBreak/>
        <w:t>Use Cases</w:t>
      </w:r>
    </w:p>
    <w:p w14:paraId="714D02BE" w14:textId="7AA3F498" w:rsidR="3A92A472" w:rsidRDefault="3A92A472" w:rsidP="3A92A472">
      <w:pPr>
        <w:pStyle w:val="Notes"/>
      </w:pPr>
    </w:p>
    <w:p w14:paraId="1B783218" w14:textId="3F851510" w:rsidR="3A92A472" w:rsidRDefault="3A92A472" w:rsidP="3A92A472">
      <w:pPr>
        <w:pStyle w:val="Notes"/>
      </w:pPr>
    </w:p>
    <w:p w14:paraId="4A2F0E02" w14:textId="4A265B51" w:rsidR="3A92A472" w:rsidRPr="0079765C" w:rsidRDefault="18F451CF" w:rsidP="0079765C">
      <w:pPr>
        <w:pStyle w:val="Notes"/>
        <w:rPr>
          <w:b/>
          <w:bCs/>
          <w:i w:val="0"/>
          <w:color w:val="auto"/>
        </w:rPr>
      </w:pPr>
      <w:r w:rsidRPr="3A92A472">
        <w:rPr>
          <w:b/>
          <w:bCs/>
          <w:i w:val="0"/>
          <w:color w:val="auto"/>
        </w:rPr>
        <w:t>Start of the</w:t>
      </w:r>
      <w:r w:rsidR="6A2E94BB" w:rsidRPr="3A92A472">
        <w:rPr>
          <w:b/>
          <w:bCs/>
          <w:i w:val="0"/>
          <w:color w:val="auto"/>
        </w:rPr>
        <w:t xml:space="preserve"> game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C3BD901" w:rsidRPr="3A92A472">
        <w:rPr>
          <w:b/>
          <w:bCs/>
          <w:i w:val="0"/>
          <w:color w:val="auto"/>
        </w:rPr>
        <w:t>Alternatives</w:t>
      </w: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988"/>
        <w:gridCol w:w="2268"/>
        <w:gridCol w:w="4677"/>
        <w:gridCol w:w="1843"/>
      </w:tblGrid>
      <w:tr w:rsidR="005B1109" w14:paraId="4653D927" w14:textId="77777777" w:rsidTr="005B1109">
        <w:trPr>
          <w:trHeight w:val="300"/>
        </w:trPr>
        <w:tc>
          <w:tcPr>
            <w:tcW w:w="988" w:type="dxa"/>
          </w:tcPr>
          <w:p w14:paraId="3A6DBE5E" w14:textId="51AE2CEA" w:rsidR="005B1109" w:rsidRDefault="005B1109" w:rsidP="00281BE8">
            <w:pPr>
              <w:pStyle w:val="Content"/>
            </w:pPr>
            <w:r>
              <w:t>1</w:t>
            </w:r>
          </w:p>
        </w:tc>
        <w:tc>
          <w:tcPr>
            <w:tcW w:w="2268" w:type="dxa"/>
          </w:tcPr>
          <w:p w14:paraId="5AAC3322" w14:textId="3610B7F3" w:rsidR="005B1109" w:rsidRDefault="005B1109" w:rsidP="00281BE8">
            <w:pPr>
              <w:pStyle w:val="Content"/>
            </w:pPr>
            <w:r>
              <w:t>System</w:t>
            </w:r>
          </w:p>
        </w:tc>
        <w:tc>
          <w:tcPr>
            <w:tcW w:w="4677" w:type="dxa"/>
          </w:tcPr>
          <w:p w14:paraId="1B328867" w14:textId="77777777" w:rsidR="005B1109" w:rsidRDefault="005B1109" w:rsidP="00281BE8">
            <w:pPr>
              <w:pStyle w:val="Content"/>
            </w:pPr>
            <w:r>
              <w:t xml:space="preserve">Generates menu with the options to start a new game or to load a game that has been saved </w:t>
            </w:r>
          </w:p>
        </w:tc>
        <w:tc>
          <w:tcPr>
            <w:tcW w:w="1843" w:type="dxa"/>
          </w:tcPr>
          <w:p w14:paraId="7CA7A437" w14:textId="77777777" w:rsidR="005B1109" w:rsidRDefault="005B1109" w:rsidP="00281BE8">
            <w:pPr>
              <w:pStyle w:val="Content"/>
            </w:pPr>
          </w:p>
        </w:tc>
      </w:tr>
      <w:tr w:rsidR="005B1109" w14:paraId="72220D62" w14:textId="77777777" w:rsidTr="005B1109">
        <w:trPr>
          <w:trHeight w:val="300"/>
        </w:trPr>
        <w:tc>
          <w:tcPr>
            <w:tcW w:w="988" w:type="dxa"/>
          </w:tcPr>
          <w:p w14:paraId="7C49FE7F" w14:textId="1B19E6D2" w:rsidR="005B1109" w:rsidRDefault="005B1109" w:rsidP="00281BE8">
            <w:pPr>
              <w:pStyle w:val="Content"/>
            </w:pPr>
            <w:r>
              <w:t>2</w:t>
            </w:r>
          </w:p>
        </w:tc>
        <w:tc>
          <w:tcPr>
            <w:tcW w:w="2268" w:type="dxa"/>
          </w:tcPr>
          <w:p w14:paraId="19BE7AB9" w14:textId="0460452A" w:rsidR="005B1109" w:rsidRDefault="005B1109" w:rsidP="00281BE8">
            <w:pPr>
              <w:pStyle w:val="Content"/>
            </w:pPr>
            <w:r>
              <w:t>User</w:t>
            </w:r>
          </w:p>
        </w:tc>
        <w:tc>
          <w:tcPr>
            <w:tcW w:w="4677" w:type="dxa"/>
          </w:tcPr>
          <w:p w14:paraId="3B76BE9C" w14:textId="77777777" w:rsidR="005B1109" w:rsidRDefault="005B1109" w:rsidP="00281BE8">
            <w:pPr>
              <w:pStyle w:val="Content"/>
            </w:pPr>
            <w:r>
              <w:t>Starts new game</w:t>
            </w:r>
          </w:p>
        </w:tc>
        <w:tc>
          <w:tcPr>
            <w:tcW w:w="1843" w:type="dxa"/>
          </w:tcPr>
          <w:p w14:paraId="557B3160" w14:textId="77777777" w:rsidR="005B1109" w:rsidRDefault="005B1109" w:rsidP="00281BE8">
            <w:pPr>
              <w:pStyle w:val="Content"/>
            </w:pPr>
            <w:r>
              <w:t>A1</w:t>
            </w:r>
          </w:p>
        </w:tc>
      </w:tr>
      <w:tr w:rsidR="005B1109" w14:paraId="6D768112" w14:textId="77777777" w:rsidTr="005B1109">
        <w:trPr>
          <w:trHeight w:val="300"/>
        </w:trPr>
        <w:tc>
          <w:tcPr>
            <w:tcW w:w="988" w:type="dxa"/>
          </w:tcPr>
          <w:p w14:paraId="661E4C76" w14:textId="5BEBB94F" w:rsidR="005B1109" w:rsidRDefault="008A7618" w:rsidP="00281BE8">
            <w:pPr>
              <w:pStyle w:val="Content"/>
            </w:pPr>
            <w:r>
              <w:t>3</w:t>
            </w:r>
          </w:p>
        </w:tc>
        <w:tc>
          <w:tcPr>
            <w:tcW w:w="2268" w:type="dxa"/>
          </w:tcPr>
          <w:p w14:paraId="1F685CD1" w14:textId="714E5BA2" w:rsidR="005B1109" w:rsidRDefault="005B1109" w:rsidP="00281BE8">
            <w:pPr>
              <w:pStyle w:val="Content"/>
            </w:pPr>
            <w:r>
              <w:t>System</w:t>
            </w:r>
          </w:p>
        </w:tc>
        <w:tc>
          <w:tcPr>
            <w:tcW w:w="4677" w:type="dxa"/>
          </w:tcPr>
          <w:p w14:paraId="01BD8D47" w14:textId="77777777" w:rsidR="005B1109" w:rsidRDefault="005B1109" w:rsidP="00281BE8">
            <w:pPr>
              <w:pStyle w:val="Content"/>
            </w:pPr>
            <w:r>
              <w:t>Generates a new 10x10 numbered grid with Selkies and Munros randomly placed throughout the grid</w:t>
            </w:r>
          </w:p>
        </w:tc>
        <w:tc>
          <w:tcPr>
            <w:tcW w:w="1843" w:type="dxa"/>
          </w:tcPr>
          <w:p w14:paraId="5FE19DFB" w14:textId="77777777" w:rsidR="005B1109" w:rsidRDefault="005B1109" w:rsidP="00281BE8">
            <w:pPr>
              <w:pStyle w:val="Content"/>
            </w:pPr>
          </w:p>
        </w:tc>
      </w:tr>
      <w:tr w:rsidR="005B1109" w14:paraId="791652B1" w14:textId="77777777" w:rsidTr="005B1109">
        <w:trPr>
          <w:trHeight w:val="300"/>
        </w:trPr>
        <w:tc>
          <w:tcPr>
            <w:tcW w:w="988" w:type="dxa"/>
          </w:tcPr>
          <w:p w14:paraId="7F58D318" w14:textId="060B2AC8" w:rsidR="005B1109" w:rsidRDefault="008A7618" w:rsidP="00281BE8">
            <w:pPr>
              <w:pStyle w:val="Content"/>
            </w:pPr>
            <w:r>
              <w:t>4</w:t>
            </w:r>
          </w:p>
        </w:tc>
        <w:tc>
          <w:tcPr>
            <w:tcW w:w="2268" w:type="dxa"/>
          </w:tcPr>
          <w:p w14:paraId="31F13E62" w14:textId="65A829CF" w:rsidR="005B1109" w:rsidRDefault="005B1109" w:rsidP="00281BE8">
            <w:pPr>
              <w:pStyle w:val="Content"/>
            </w:pPr>
            <w:r>
              <w:t>System</w:t>
            </w:r>
          </w:p>
        </w:tc>
        <w:tc>
          <w:tcPr>
            <w:tcW w:w="4677" w:type="dxa"/>
          </w:tcPr>
          <w:p w14:paraId="0EF2F764" w14:textId="225E3133" w:rsidR="005B1109" w:rsidRDefault="005B1109" w:rsidP="00281BE8">
            <w:pPr>
              <w:pStyle w:val="Content"/>
            </w:pPr>
            <w:r>
              <w:t>Displays who the current player is.</w:t>
            </w:r>
          </w:p>
        </w:tc>
        <w:tc>
          <w:tcPr>
            <w:tcW w:w="1843" w:type="dxa"/>
          </w:tcPr>
          <w:p w14:paraId="1A097D3D" w14:textId="77777777" w:rsidR="005B1109" w:rsidRDefault="005B1109" w:rsidP="00281BE8">
            <w:pPr>
              <w:pStyle w:val="Content"/>
            </w:pPr>
          </w:p>
        </w:tc>
      </w:tr>
      <w:tr w:rsidR="005B1109" w14:paraId="286CB8AC" w14:textId="77777777" w:rsidTr="005B1109">
        <w:trPr>
          <w:trHeight w:val="300"/>
        </w:trPr>
        <w:tc>
          <w:tcPr>
            <w:tcW w:w="988" w:type="dxa"/>
          </w:tcPr>
          <w:p w14:paraId="677BE3EB" w14:textId="3E7DE975" w:rsidR="005B1109" w:rsidRDefault="008A7618" w:rsidP="00281BE8">
            <w:pPr>
              <w:pStyle w:val="Content"/>
            </w:pPr>
            <w:r>
              <w:t>5</w:t>
            </w:r>
          </w:p>
        </w:tc>
        <w:tc>
          <w:tcPr>
            <w:tcW w:w="2268" w:type="dxa"/>
          </w:tcPr>
          <w:p w14:paraId="0857CFD5" w14:textId="4F3CB86C" w:rsidR="005B1109" w:rsidRDefault="005B1109" w:rsidP="00281BE8">
            <w:pPr>
              <w:pStyle w:val="Content"/>
            </w:pPr>
            <w:r>
              <w:t>System</w:t>
            </w:r>
          </w:p>
        </w:tc>
        <w:tc>
          <w:tcPr>
            <w:tcW w:w="4677" w:type="dxa"/>
          </w:tcPr>
          <w:p w14:paraId="2BCCD4B4" w14:textId="704EC756" w:rsidR="005B1109" w:rsidRDefault="005B1109" w:rsidP="00281BE8">
            <w:pPr>
              <w:pStyle w:val="Content"/>
            </w:pPr>
            <w:r>
              <w:t xml:space="preserve">Displays </w:t>
            </w:r>
            <w:r>
              <w:t>options for user to play the next turn, pause the game or exit the game.</w:t>
            </w:r>
          </w:p>
        </w:tc>
        <w:tc>
          <w:tcPr>
            <w:tcW w:w="1843" w:type="dxa"/>
          </w:tcPr>
          <w:p w14:paraId="6C08CB50" w14:textId="77777777" w:rsidR="005B1109" w:rsidRDefault="005B1109" w:rsidP="00281BE8">
            <w:pPr>
              <w:pStyle w:val="Content"/>
            </w:pPr>
          </w:p>
        </w:tc>
      </w:tr>
    </w:tbl>
    <w:p w14:paraId="7D3096C6" w14:textId="77777777" w:rsidR="0079765C" w:rsidRDefault="0079765C"/>
    <w:p w14:paraId="52416996" w14:textId="1202E454" w:rsidR="3A92A472" w:rsidRDefault="3A92A472" w:rsidP="3A92A472"/>
    <w:p w14:paraId="5C5AB484" w14:textId="3077BC8A" w:rsidR="55CE9E0A" w:rsidRDefault="59EE473B" w:rsidP="3A92A472">
      <w:pPr>
        <w:rPr>
          <w:b/>
          <w:bCs/>
        </w:rPr>
      </w:pPr>
      <w:r w:rsidRPr="3BB6EA27">
        <w:rPr>
          <w:b/>
          <w:bCs/>
        </w:rPr>
        <w:t xml:space="preserve">A1 – </w:t>
      </w:r>
      <w:r w:rsidR="03F72DA9" w:rsidRPr="3BB6EA27">
        <w:rPr>
          <w:b/>
          <w:bCs/>
        </w:rPr>
        <w:t>Load game</w:t>
      </w:r>
      <w:r w:rsidR="55CE9E0A">
        <w:tab/>
      </w:r>
      <w:r w:rsidR="55CE9E0A">
        <w:tab/>
      </w:r>
      <w:r w:rsidR="55CE9E0A">
        <w:tab/>
      </w:r>
      <w:r w:rsidR="55CE9E0A">
        <w:tab/>
      </w:r>
      <w:r w:rsidR="55CE9E0A">
        <w:tab/>
      </w:r>
      <w:r w:rsidR="55CE9E0A">
        <w:tab/>
      </w:r>
      <w:r w:rsidR="55CE9E0A">
        <w:tab/>
      </w:r>
      <w:r w:rsidR="55CE9E0A">
        <w:tab/>
      </w:r>
      <w:r w:rsidR="55CE9E0A">
        <w:tab/>
      </w:r>
      <w:r w:rsidR="1A9B82B7" w:rsidRPr="3BB6EA27">
        <w:rPr>
          <w:b/>
          <w:bCs/>
        </w:rPr>
        <w:t>Alternatives</w:t>
      </w:r>
    </w:p>
    <w:tbl>
      <w:tblPr>
        <w:tblStyle w:val="TableGrid"/>
        <w:tblW w:w="9734" w:type="dxa"/>
        <w:tblLayout w:type="fixed"/>
        <w:tblLook w:val="06A0" w:firstRow="1" w:lastRow="0" w:firstColumn="1" w:lastColumn="0" w:noHBand="1" w:noVBand="1"/>
      </w:tblPr>
      <w:tblGrid>
        <w:gridCol w:w="1603"/>
        <w:gridCol w:w="1603"/>
        <w:gridCol w:w="4755"/>
        <w:gridCol w:w="1773"/>
      </w:tblGrid>
      <w:tr w:rsidR="3A92A472" w14:paraId="6EC978D7" w14:textId="77777777" w:rsidTr="3BB6EA27">
        <w:trPr>
          <w:trHeight w:val="300"/>
        </w:trPr>
        <w:tc>
          <w:tcPr>
            <w:tcW w:w="1603" w:type="dxa"/>
          </w:tcPr>
          <w:p w14:paraId="6A5AD4BE" w14:textId="1FBB99B2" w:rsidR="55CE9E0A" w:rsidRDefault="55CE9E0A" w:rsidP="3A92A472">
            <w:r>
              <w:t>1</w:t>
            </w:r>
          </w:p>
        </w:tc>
        <w:tc>
          <w:tcPr>
            <w:tcW w:w="1603" w:type="dxa"/>
          </w:tcPr>
          <w:p w14:paraId="76B61C06" w14:textId="0F56E9AC" w:rsidR="1E1B2009" w:rsidRDefault="1E1B2009" w:rsidP="3A92A472">
            <w:r>
              <w:t>User</w:t>
            </w:r>
          </w:p>
        </w:tc>
        <w:tc>
          <w:tcPr>
            <w:tcW w:w="4755" w:type="dxa"/>
          </w:tcPr>
          <w:p w14:paraId="65701420" w14:textId="4331EDC1" w:rsidR="55CE9E0A" w:rsidRDefault="55CE9E0A" w:rsidP="3A92A472">
            <w:r>
              <w:t>Loads a game that has been saved</w:t>
            </w:r>
          </w:p>
        </w:tc>
        <w:tc>
          <w:tcPr>
            <w:tcW w:w="1773" w:type="dxa"/>
          </w:tcPr>
          <w:p w14:paraId="328C300C" w14:textId="7EA18808" w:rsidR="20E6F2A2" w:rsidRDefault="20E6F2A2" w:rsidP="3E0E814D">
            <w:r>
              <w:t>A2</w:t>
            </w:r>
          </w:p>
        </w:tc>
      </w:tr>
      <w:tr w:rsidR="3A92A472" w14:paraId="7C4140CE" w14:textId="77777777" w:rsidTr="3BB6EA27">
        <w:trPr>
          <w:trHeight w:val="300"/>
        </w:trPr>
        <w:tc>
          <w:tcPr>
            <w:tcW w:w="1603" w:type="dxa"/>
          </w:tcPr>
          <w:p w14:paraId="31B157B1" w14:textId="6EC22ECC" w:rsidR="55CE9E0A" w:rsidRDefault="55CE9E0A" w:rsidP="3A92A472">
            <w:r>
              <w:t>2</w:t>
            </w:r>
          </w:p>
        </w:tc>
        <w:tc>
          <w:tcPr>
            <w:tcW w:w="1603" w:type="dxa"/>
          </w:tcPr>
          <w:p w14:paraId="182EE6F7" w14:textId="1AE4B28B" w:rsidR="67DB96D8" w:rsidRDefault="67DB96D8" w:rsidP="3A92A472">
            <w:r>
              <w:t>System</w:t>
            </w:r>
          </w:p>
        </w:tc>
        <w:tc>
          <w:tcPr>
            <w:tcW w:w="4755" w:type="dxa"/>
          </w:tcPr>
          <w:p w14:paraId="46B89DA0" w14:textId="56A23267" w:rsidR="6E05E91A" w:rsidRDefault="6E05E91A" w:rsidP="3A92A472">
            <w:r>
              <w:t xml:space="preserve">Generates the grid that had been saved </w:t>
            </w:r>
          </w:p>
        </w:tc>
        <w:tc>
          <w:tcPr>
            <w:tcW w:w="1773" w:type="dxa"/>
          </w:tcPr>
          <w:p w14:paraId="0F1742BF" w14:textId="584AFB36" w:rsidR="3E0E814D" w:rsidRDefault="3E0E814D" w:rsidP="3E0E814D"/>
        </w:tc>
      </w:tr>
      <w:tr w:rsidR="3A92A472" w14:paraId="2407DC93" w14:textId="77777777" w:rsidTr="3BB6EA27">
        <w:trPr>
          <w:trHeight w:val="300"/>
        </w:trPr>
        <w:tc>
          <w:tcPr>
            <w:tcW w:w="1603" w:type="dxa"/>
          </w:tcPr>
          <w:p w14:paraId="17CEB1B4" w14:textId="7D6287DF" w:rsidR="3AB0A165" w:rsidRDefault="3AB0A165" w:rsidP="3A92A472">
            <w:r>
              <w:t>3</w:t>
            </w:r>
          </w:p>
        </w:tc>
        <w:tc>
          <w:tcPr>
            <w:tcW w:w="1603" w:type="dxa"/>
          </w:tcPr>
          <w:p w14:paraId="43DFEB74" w14:textId="32528B9A" w:rsidR="3AB0A165" w:rsidRDefault="3AB0A165" w:rsidP="3A92A472">
            <w:r>
              <w:t>System</w:t>
            </w:r>
          </w:p>
        </w:tc>
        <w:tc>
          <w:tcPr>
            <w:tcW w:w="4755" w:type="dxa"/>
          </w:tcPr>
          <w:p w14:paraId="3F3D1079" w14:textId="582C6106" w:rsidR="713217BF" w:rsidRDefault="506318D7" w:rsidP="3A92A472">
            <w:r>
              <w:t xml:space="preserve">Returns to step </w:t>
            </w:r>
            <w:r w:rsidR="1E5AD069">
              <w:t>4</w:t>
            </w:r>
            <w:r>
              <w:t xml:space="preserve"> in </w:t>
            </w:r>
            <w:r w:rsidR="2BB86370">
              <w:t xml:space="preserve">the </w:t>
            </w:r>
            <w:r w:rsidR="66B8AC03">
              <w:t>‘Start of the game’ flow</w:t>
            </w:r>
          </w:p>
        </w:tc>
        <w:tc>
          <w:tcPr>
            <w:tcW w:w="1773" w:type="dxa"/>
          </w:tcPr>
          <w:p w14:paraId="618DC80B" w14:textId="48CFD12A" w:rsidR="3E0E814D" w:rsidRDefault="3E0E814D" w:rsidP="3E0E814D"/>
        </w:tc>
      </w:tr>
    </w:tbl>
    <w:p w14:paraId="5B00D5C2" w14:textId="7395CC28" w:rsidR="3A92A472" w:rsidRDefault="3A92A472" w:rsidP="3E0E814D"/>
    <w:p w14:paraId="7573E624" w14:textId="77777777" w:rsidR="00745E09" w:rsidRPr="00745E09" w:rsidRDefault="00745E09" w:rsidP="3E0E814D">
      <w:pPr>
        <w:rPr>
          <w:b/>
          <w:bCs/>
        </w:rPr>
      </w:pPr>
    </w:p>
    <w:p w14:paraId="58DEA2B4" w14:textId="5BD45020" w:rsidR="615ED8E4" w:rsidRDefault="615ED8E4" w:rsidP="3E0E814D">
      <w:pPr>
        <w:rPr>
          <w:b/>
          <w:bCs/>
        </w:rPr>
      </w:pPr>
      <w:r w:rsidRPr="3E0E814D">
        <w:rPr>
          <w:b/>
          <w:bCs/>
        </w:rPr>
        <w:t>A2</w:t>
      </w:r>
      <w:r w:rsidR="08D8200B" w:rsidRPr="3E0E814D">
        <w:rPr>
          <w:b/>
          <w:bCs/>
        </w:rPr>
        <w:t xml:space="preserve"> – Help </w:t>
      </w:r>
      <w:r w:rsidR="005B1109">
        <w:rPr>
          <w:b/>
          <w:bCs/>
        </w:rPr>
        <w:t>option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1701"/>
        <w:gridCol w:w="6479"/>
      </w:tblGrid>
      <w:tr w:rsidR="3E0E814D" w14:paraId="421353C7" w14:textId="77777777" w:rsidTr="008A7618">
        <w:trPr>
          <w:trHeight w:val="300"/>
        </w:trPr>
        <w:tc>
          <w:tcPr>
            <w:tcW w:w="1555" w:type="dxa"/>
          </w:tcPr>
          <w:p w14:paraId="3E7D8827" w14:textId="5AF46F22" w:rsidR="08D8200B" w:rsidRDefault="08D8200B" w:rsidP="3E0E814D">
            <w:r>
              <w:t>1</w:t>
            </w:r>
          </w:p>
        </w:tc>
        <w:tc>
          <w:tcPr>
            <w:tcW w:w="1701" w:type="dxa"/>
          </w:tcPr>
          <w:p w14:paraId="30F625AF" w14:textId="23615CBC" w:rsidR="08D8200B" w:rsidRDefault="08D8200B" w:rsidP="3E0E814D">
            <w:r>
              <w:t>User</w:t>
            </w:r>
          </w:p>
        </w:tc>
        <w:tc>
          <w:tcPr>
            <w:tcW w:w="6479" w:type="dxa"/>
          </w:tcPr>
          <w:p w14:paraId="07F88C92" w14:textId="027AA06E" w:rsidR="08D8200B" w:rsidRDefault="0079765C" w:rsidP="3E0E814D">
            <w:r>
              <w:t>Selects help option</w:t>
            </w:r>
            <w:r w:rsidR="08D8200B">
              <w:t xml:space="preserve"> </w:t>
            </w:r>
          </w:p>
        </w:tc>
      </w:tr>
      <w:tr w:rsidR="3E0E814D" w14:paraId="6B0F45D3" w14:textId="77777777" w:rsidTr="008A7618">
        <w:trPr>
          <w:trHeight w:val="300"/>
        </w:trPr>
        <w:tc>
          <w:tcPr>
            <w:tcW w:w="1555" w:type="dxa"/>
          </w:tcPr>
          <w:p w14:paraId="7F401D8F" w14:textId="4BAD0EC0" w:rsidR="08D8200B" w:rsidRDefault="08D8200B" w:rsidP="3E0E814D">
            <w:r>
              <w:t>2</w:t>
            </w:r>
          </w:p>
        </w:tc>
        <w:tc>
          <w:tcPr>
            <w:tcW w:w="1701" w:type="dxa"/>
          </w:tcPr>
          <w:p w14:paraId="26A74DBC" w14:textId="0F79C1BF" w:rsidR="08D8200B" w:rsidRDefault="08D8200B" w:rsidP="3E0E814D">
            <w:r>
              <w:t>System</w:t>
            </w:r>
          </w:p>
        </w:tc>
        <w:tc>
          <w:tcPr>
            <w:tcW w:w="6479" w:type="dxa"/>
          </w:tcPr>
          <w:p w14:paraId="73593955" w14:textId="2DD007B6" w:rsidR="08D8200B" w:rsidRDefault="08D8200B" w:rsidP="3E0E814D">
            <w:r>
              <w:t>Displays the rules of the game</w:t>
            </w:r>
          </w:p>
        </w:tc>
      </w:tr>
      <w:tr w:rsidR="3E0E814D" w14:paraId="6C9C7E8B" w14:textId="77777777" w:rsidTr="008A7618">
        <w:trPr>
          <w:trHeight w:val="300"/>
        </w:trPr>
        <w:tc>
          <w:tcPr>
            <w:tcW w:w="1555" w:type="dxa"/>
          </w:tcPr>
          <w:p w14:paraId="2C1E5EF4" w14:textId="26F15DBF" w:rsidR="08D8200B" w:rsidRDefault="08D8200B" w:rsidP="3E0E814D">
            <w:r>
              <w:t>3</w:t>
            </w:r>
          </w:p>
        </w:tc>
        <w:tc>
          <w:tcPr>
            <w:tcW w:w="1701" w:type="dxa"/>
          </w:tcPr>
          <w:p w14:paraId="4611E533" w14:textId="467BE11E" w:rsidR="08D8200B" w:rsidRDefault="08D8200B" w:rsidP="3E0E814D">
            <w:r>
              <w:t>System</w:t>
            </w:r>
          </w:p>
        </w:tc>
        <w:tc>
          <w:tcPr>
            <w:tcW w:w="6479" w:type="dxa"/>
          </w:tcPr>
          <w:p w14:paraId="559F6A7F" w14:textId="4212A28C" w:rsidR="08D8200B" w:rsidRDefault="08D8200B" w:rsidP="3E0E814D">
            <w:r>
              <w:t xml:space="preserve">Returns to step </w:t>
            </w:r>
            <w:r w:rsidR="6884AB2B">
              <w:t xml:space="preserve">1 </w:t>
            </w:r>
            <w:r>
              <w:t xml:space="preserve">in the </w:t>
            </w:r>
            <w:r w:rsidR="30953B9E">
              <w:t>‘Start of the game’</w:t>
            </w:r>
            <w:r>
              <w:t xml:space="preserve"> flow</w:t>
            </w:r>
          </w:p>
        </w:tc>
      </w:tr>
    </w:tbl>
    <w:p w14:paraId="59F7331D" w14:textId="5D8FE315" w:rsidR="3E0E814D" w:rsidRDefault="3E0E814D"/>
    <w:p w14:paraId="25A91196" w14:textId="38C0E0B1" w:rsidR="3E0E814D" w:rsidRDefault="0079765C">
      <w:pPr>
        <w:rPr>
          <w:b/>
          <w:bCs/>
        </w:rPr>
      </w:pPr>
      <w:r w:rsidRPr="0079765C">
        <w:rPr>
          <w:b/>
          <w:bCs/>
        </w:rPr>
        <w:t xml:space="preserve">A3 </w:t>
      </w:r>
      <w:r>
        <w:rPr>
          <w:b/>
          <w:bCs/>
        </w:rPr>
        <w:t>–</w:t>
      </w:r>
      <w:r w:rsidRPr="0079765C">
        <w:rPr>
          <w:b/>
          <w:bCs/>
        </w:rPr>
        <w:t xml:space="preserve"> Exit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480"/>
      </w:tblGrid>
      <w:tr w:rsidR="0079765C" w14:paraId="6F5E4A3F" w14:textId="77777777" w:rsidTr="008A7618">
        <w:tc>
          <w:tcPr>
            <w:tcW w:w="1555" w:type="dxa"/>
          </w:tcPr>
          <w:p w14:paraId="44B73813" w14:textId="2211261F" w:rsidR="0079765C" w:rsidRPr="0079765C" w:rsidRDefault="0079765C">
            <w:r>
              <w:t>1</w:t>
            </w:r>
          </w:p>
        </w:tc>
        <w:tc>
          <w:tcPr>
            <w:tcW w:w="1701" w:type="dxa"/>
          </w:tcPr>
          <w:p w14:paraId="43EEFB88" w14:textId="25319093" w:rsidR="0079765C" w:rsidRPr="0079765C" w:rsidRDefault="0079765C">
            <w:r>
              <w:t>User</w:t>
            </w:r>
          </w:p>
        </w:tc>
        <w:tc>
          <w:tcPr>
            <w:tcW w:w="6480" w:type="dxa"/>
          </w:tcPr>
          <w:p w14:paraId="423466F3" w14:textId="759C416A" w:rsidR="0079765C" w:rsidRPr="0079765C" w:rsidRDefault="0079765C">
            <w:r>
              <w:t>Exits the game</w:t>
            </w:r>
          </w:p>
        </w:tc>
      </w:tr>
      <w:tr w:rsidR="0079765C" w14:paraId="586D7F56" w14:textId="77777777" w:rsidTr="008A7618">
        <w:tc>
          <w:tcPr>
            <w:tcW w:w="1555" w:type="dxa"/>
          </w:tcPr>
          <w:p w14:paraId="0F534827" w14:textId="7E662AB6" w:rsidR="0079765C" w:rsidRPr="0079765C" w:rsidRDefault="0079765C">
            <w:r>
              <w:t>2</w:t>
            </w:r>
          </w:p>
        </w:tc>
        <w:tc>
          <w:tcPr>
            <w:tcW w:w="1701" w:type="dxa"/>
          </w:tcPr>
          <w:p w14:paraId="0903BDFD" w14:textId="0CEC5A8B" w:rsidR="0079765C" w:rsidRPr="0079765C" w:rsidRDefault="0079765C">
            <w:r>
              <w:t>System</w:t>
            </w:r>
          </w:p>
        </w:tc>
        <w:tc>
          <w:tcPr>
            <w:tcW w:w="6480" w:type="dxa"/>
          </w:tcPr>
          <w:p w14:paraId="6F9C40C4" w14:textId="12A62EAC" w:rsidR="0079765C" w:rsidRPr="0079765C" w:rsidRDefault="0079765C">
            <w:r>
              <w:t>Ends the program</w:t>
            </w:r>
          </w:p>
        </w:tc>
      </w:tr>
    </w:tbl>
    <w:p w14:paraId="743272D7" w14:textId="77777777" w:rsidR="0079765C" w:rsidRPr="0079765C" w:rsidRDefault="0079765C">
      <w:pPr>
        <w:rPr>
          <w:b/>
          <w:bCs/>
        </w:rPr>
      </w:pPr>
    </w:p>
    <w:p w14:paraId="7A83C16E" w14:textId="666A66EE" w:rsidR="3E0E814D" w:rsidRDefault="3E0E814D" w:rsidP="3E0E814D"/>
    <w:p w14:paraId="4569A762" w14:textId="126993EA" w:rsidR="71C77C78" w:rsidRDefault="71C77C78" w:rsidP="3A92A472">
      <w:pPr>
        <w:rPr>
          <w:b/>
          <w:bCs/>
          <w:lang w:val="en-GB"/>
        </w:rPr>
      </w:pPr>
      <w:r w:rsidRPr="3A92A472">
        <w:rPr>
          <w:b/>
          <w:bCs/>
          <w:lang w:val="en-GB"/>
        </w:rPr>
        <w:t>Each turn of the game</w:t>
      </w:r>
      <w:r>
        <w:tab/>
      </w:r>
      <w:r>
        <w:tab/>
      </w:r>
      <w:r>
        <w:tab/>
      </w:r>
      <w:r w:rsidR="000C4A65">
        <w:tab/>
      </w:r>
      <w:r w:rsidR="000C4A65">
        <w:tab/>
      </w:r>
      <w:r w:rsidR="000C4A65">
        <w:tab/>
      </w:r>
      <w:r w:rsidR="000C4A65">
        <w:tab/>
      </w:r>
      <w:r w:rsidR="000C4A65">
        <w:tab/>
        <w:t xml:space="preserve">      </w:t>
      </w:r>
      <w:r w:rsidR="000C4A65" w:rsidRPr="000C4A65">
        <w:rPr>
          <w:b/>
          <w:bCs/>
        </w:rPr>
        <w:t>Alternatives</w:t>
      </w:r>
      <w:r>
        <w:tab/>
      </w:r>
      <w:r>
        <w:tab/>
      </w:r>
    </w:p>
    <w:tbl>
      <w:tblPr>
        <w:tblStyle w:val="TableGrid"/>
        <w:tblW w:w="9634" w:type="dxa"/>
        <w:tblLayout w:type="fixed"/>
        <w:tblLook w:val="06A0" w:firstRow="1" w:lastRow="0" w:firstColumn="1" w:lastColumn="0" w:noHBand="1" w:noVBand="1"/>
      </w:tblPr>
      <w:tblGrid>
        <w:gridCol w:w="880"/>
        <w:gridCol w:w="1383"/>
        <w:gridCol w:w="5245"/>
        <w:gridCol w:w="2126"/>
      </w:tblGrid>
      <w:tr w:rsidR="000C4A65" w:rsidRPr="000C4A65" w14:paraId="212F46D6" w14:textId="03CCA07C" w:rsidTr="000C4A65">
        <w:trPr>
          <w:trHeight w:val="300"/>
        </w:trPr>
        <w:tc>
          <w:tcPr>
            <w:tcW w:w="880" w:type="dxa"/>
          </w:tcPr>
          <w:p w14:paraId="299FCB10" w14:textId="26629C9D" w:rsidR="000C4A65" w:rsidRDefault="000C4A65" w:rsidP="3A92A472">
            <w:r w:rsidRPr="3A92A472">
              <w:t>1</w:t>
            </w:r>
          </w:p>
        </w:tc>
        <w:tc>
          <w:tcPr>
            <w:tcW w:w="1383" w:type="dxa"/>
          </w:tcPr>
          <w:p w14:paraId="0487FE3E" w14:textId="16268846" w:rsidR="000C4A65" w:rsidRDefault="000C4A65" w:rsidP="3A92A472">
            <w:r w:rsidRPr="3A92A472">
              <w:t>User</w:t>
            </w:r>
          </w:p>
        </w:tc>
        <w:tc>
          <w:tcPr>
            <w:tcW w:w="5245" w:type="dxa"/>
          </w:tcPr>
          <w:p w14:paraId="2C4EE5A5" w14:textId="4550EC50" w:rsidR="000C4A65" w:rsidRDefault="000C4A65" w:rsidP="3A92A472">
            <w:pPr>
              <w:pStyle w:val="Content"/>
            </w:pPr>
            <w:r>
              <w:t>Enters 1 to generate a dice roll and move their character along the grid</w:t>
            </w:r>
          </w:p>
          <w:p w14:paraId="36552C74" w14:textId="6339096F" w:rsidR="000C4A65" w:rsidRDefault="000C4A65" w:rsidP="3A92A472"/>
        </w:tc>
        <w:tc>
          <w:tcPr>
            <w:tcW w:w="2126" w:type="dxa"/>
          </w:tcPr>
          <w:p w14:paraId="5C356CA4" w14:textId="5E463A87" w:rsidR="000C4A65" w:rsidRDefault="000C4A65" w:rsidP="3A92A472">
            <w:pPr>
              <w:pStyle w:val="Content"/>
            </w:pPr>
            <w:r>
              <w:t>A4</w:t>
            </w:r>
          </w:p>
        </w:tc>
      </w:tr>
      <w:tr w:rsidR="000C4A65" w14:paraId="4F9C1676" w14:textId="00B83160" w:rsidTr="000C4A65">
        <w:trPr>
          <w:trHeight w:val="750"/>
        </w:trPr>
        <w:tc>
          <w:tcPr>
            <w:tcW w:w="880" w:type="dxa"/>
          </w:tcPr>
          <w:p w14:paraId="062BA00C" w14:textId="1C12E1B2" w:rsidR="000C4A65" w:rsidRDefault="000C4A65" w:rsidP="3A92A472">
            <w:r w:rsidRPr="3A92A472">
              <w:t>2</w:t>
            </w:r>
          </w:p>
        </w:tc>
        <w:tc>
          <w:tcPr>
            <w:tcW w:w="1383" w:type="dxa"/>
          </w:tcPr>
          <w:p w14:paraId="04D5946A" w14:textId="2502EDE6" w:rsidR="000C4A65" w:rsidRDefault="000C4A65" w:rsidP="3A92A472">
            <w:r w:rsidRPr="3A92A472">
              <w:t>System</w:t>
            </w:r>
          </w:p>
        </w:tc>
        <w:tc>
          <w:tcPr>
            <w:tcW w:w="5245" w:type="dxa"/>
          </w:tcPr>
          <w:p w14:paraId="19A9686F" w14:textId="1211FE2D" w:rsidR="000C4A65" w:rsidRDefault="000C4A65" w:rsidP="3A92A472">
            <w:pPr>
              <w:pStyle w:val="Content"/>
            </w:pPr>
            <w:r>
              <w:t xml:space="preserve">Generates a random dice roll each time </w:t>
            </w:r>
            <w:r w:rsidR="008A7618">
              <w:t>1 is entered</w:t>
            </w:r>
          </w:p>
          <w:p w14:paraId="09C14A17" w14:textId="786CFA3E" w:rsidR="000C4A65" w:rsidRDefault="000C4A65" w:rsidP="3A92A472"/>
        </w:tc>
        <w:tc>
          <w:tcPr>
            <w:tcW w:w="2126" w:type="dxa"/>
          </w:tcPr>
          <w:p w14:paraId="354AD378" w14:textId="77777777" w:rsidR="000C4A65" w:rsidRDefault="000C4A65" w:rsidP="3A92A472">
            <w:pPr>
              <w:pStyle w:val="Content"/>
            </w:pPr>
          </w:p>
        </w:tc>
      </w:tr>
      <w:tr w:rsidR="000C4A65" w14:paraId="784B0B2E" w14:textId="43F6CD85" w:rsidTr="000C4A65">
        <w:trPr>
          <w:trHeight w:val="300"/>
        </w:trPr>
        <w:tc>
          <w:tcPr>
            <w:tcW w:w="880" w:type="dxa"/>
          </w:tcPr>
          <w:p w14:paraId="23FE535E" w14:textId="56BD9365" w:rsidR="000C4A65" w:rsidRDefault="000C4A65" w:rsidP="3A92A472">
            <w:r w:rsidRPr="3A92A472">
              <w:t>3</w:t>
            </w:r>
          </w:p>
        </w:tc>
        <w:tc>
          <w:tcPr>
            <w:tcW w:w="1383" w:type="dxa"/>
          </w:tcPr>
          <w:p w14:paraId="7BE7E5A3" w14:textId="70851DCA" w:rsidR="000C4A65" w:rsidRDefault="000C4A65" w:rsidP="3A92A472">
            <w:r w:rsidRPr="3A92A472">
              <w:t>System</w:t>
            </w:r>
          </w:p>
        </w:tc>
        <w:tc>
          <w:tcPr>
            <w:tcW w:w="5245" w:type="dxa"/>
          </w:tcPr>
          <w:p w14:paraId="554A16B3" w14:textId="154F18E0" w:rsidR="000C4A65" w:rsidRDefault="003D2A03" w:rsidP="3A92A472">
            <w:pPr>
              <w:pStyle w:val="Content"/>
            </w:pPr>
            <w:r>
              <w:t xml:space="preserve">Displays what random number was generated </w:t>
            </w:r>
          </w:p>
          <w:p w14:paraId="54C2FF1A" w14:textId="2058CA3B" w:rsidR="000C4A65" w:rsidRDefault="000C4A65" w:rsidP="3A92A472"/>
        </w:tc>
        <w:tc>
          <w:tcPr>
            <w:tcW w:w="2126" w:type="dxa"/>
          </w:tcPr>
          <w:p w14:paraId="6E374529" w14:textId="41E3665D" w:rsidR="000C4A65" w:rsidRDefault="008A7618" w:rsidP="3A92A472">
            <w:pPr>
              <w:pStyle w:val="Content"/>
            </w:pPr>
            <w:r>
              <w:t>A</w:t>
            </w:r>
            <w:r w:rsidR="003D2A03">
              <w:t>8</w:t>
            </w:r>
          </w:p>
        </w:tc>
      </w:tr>
    </w:tbl>
    <w:p w14:paraId="2F684868" w14:textId="6438FAE9" w:rsidR="008A7618" w:rsidRDefault="008A7618"/>
    <w:p w14:paraId="35B91F63" w14:textId="3647D4B6" w:rsidR="000C4A65" w:rsidRPr="000C4A65" w:rsidRDefault="000C4A65">
      <w:pPr>
        <w:rPr>
          <w:b/>
          <w:bCs/>
        </w:rPr>
      </w:pPr>
    </w:p>
    <w:p w14:paraId="6E183108" w14:textId="7C422084" w:rsidR="15E8BE01" w:rsidRDefault="000C4A65" w:rsidP="3E0E814D">
      <w:pPr>
        <w:rPr>
          <w:b/>
          <w:bCs/>
        </w:rPr>
      </w:pPr>
      <w:r>
        <w:rPr>
          <w:b/>
          <w:bCs/>
        </w:rPr>
        <w:t xml:space="preserve">A4 - </w:t>
      </w:r>
      <w:r w:rsidR="15E8BE01" w:rsidRPr="6BFD5F2A">
        <w:rPr>
          <w:b/>
          <w:bCs/>
        </w:rPr>
        <w:t>Game is paused</w:t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5E8BE01">
        <w:tab/>
      </w:r>
      <w:r w:rsidR="11F60442" w:rsidRPr="6BFD5F2A">
        <w:rPr>
          <w:b/>
          <w:bCs/>
        </w:rPr>
        <w:t xml:space="preserve">       Alternatives</w:t>
      </w:r>
    </w:p>
    <w:tbl>
      <w:tblPr>
        <w:tblStyle w:val="TableGrid"/>
        <w:tblW w:w="9736" w:type="dxa"/>
        <w:tblLayout w:type="fixed"/>
        <w:tblLook w:val="06A0" w:firstRow="1" w:lastRow="0" w:firstColumn="1" w:lastColumn="0" w:noHBand="1" w:noVBand="1"/>
      </w:tblPr>
      <w:tblGrid>
        <w:gridCol w:w="975"/>
        <w:gridCol w:w="2989"/>
        <w:gridCol w:w="4354"/>
        <w:gridCol w:w="1418"/>
      </w:tblGrid>
      <w:tr w:rsidR="3E0E814D" w14:paraId="686DAA42" w14:textId="77777777" w:rsidTr="3BB6EA27">
        <w:trPr>
          <w:trHeight w:val="300"/>
        </w:trPr>
        <w:tc>
          <w:tcPr>
            <w:tcW w:w="975" w:type="dxa"/>
          </w:tcPr>
          <w:p w14:paraId="541310B8" w14:textId="3D41640B" w:rsidR="2BCE5174" w:rsidRDefault="2BCE5174" w:rsidP="3E0E814D">
            <w:r>
              <w:t>1</w:t>
            </w:r>
          </w:p>
        </w:tc>
        <w:tc>
          <w:tcPr>
            <w:tcW w:w="2989" w:type="dxa"/>
          </w:tcPr>
          <w:p w14:paraId="276A459E" w14:textId="6C2217AF" w:rsidR="2BCE5174" w:rsidRDefault="2BCE5174" w:rsidP="3E0E814D">
            <w:r>
              <w:t>User</w:t>
            </w:r>
          </w:p>
        </w:tc>
        <w:tc>
          <w:tcPr>
            <w:tcW w:w="4354" w:type="dxa"/>
          </w:tcPr>
          <w:p w14:paraId="5F5E637F" w14:textId="0C3AA7F2" w:rsidR="2BCE5174" w:rsidRDefault="000C4A65" w:rsidP="3E0E814D">
            <w:r>
              <w:t>Selects the</w:t>
            </w:r>
            <w:r w:rsidR="2BCE5174">
              <w:t xml:space="preserve"> pause </w:t>
            </w:r>
            <w:r>
              <w:t>option</w:t>
            </w:r>
            <w:r w:rsidR="2BCE5174">
              <w:t xml:space="preserve"> during the game</w:t>
            </w:r>
          </w:p>
        </w:tc>
        <w:tc>
          <w:tcPr>
            <w:tcW w:w="1418" w:type="dxa"/>
          </w:tcPr>
          <w:p w14:paraId="0BCF1B81" w14:textId="7136C541" w:rsidR="3E0E814D" w:rsidRDefault="005B1109" w:rsidP="3E0E814D">
            <w:r>
              <w:t>A5</w:t>
            </w:r>
          </w:p>
        </w:tc>
      </w:tr>
      <w:tr w:rsidR="3E0E814D" w14:paraId="46C046B5" w14:textId="77777777" w:rsidTr="3BB6EA27">
        <w:trPr>
          <w:trHeight w:val="300"/>
        </w:trPr>
        <w:tc>
          <w:tcPr>
            <w:tcW w:w="975" w:type="dxa"/>
          </w:tcPr>
          <w:p w14:paraId="13208390" w14:textId="284B34CB" w:rsidR="2BCE5174" w:rsidRDefault="2BCE5174" w:rsidP="3E0E814D">
            <w:r>
              <w:t>2</w:t>
            </w:r>
          </w:p>
        </w:tc>
        <w:tc>
          <w:tcPr>
            <w:tcW w:w="2989" w:type="dxa"/>
          </w:tcPr>
          <w:p w14:paraId="4F4750AF" w14:textId="7A77F300" w:rsidR="3D876354" w:rsidRDefault="3D876354" w:rsidP="3E0E814D">
            <w:r>
              <w:t>Sy</w:t>
            </w:r>
            <w:r w:rsidR="4E7B9619">
              <w:t>s</w:t>
            </w:r>
            <w:r>
              <w:t>tem</w:t>
            </w:r>
          </w:p>
        </w:tc>
        <w:tc>
          <w:tcPr>
            <w:tcW w:w="4354" w:type="dxa"/>
          </w:tcPr>
          <w:p w14:paraId="21A422FC" w14:textId="5C97C805" w:rsidR="3D876354" w:rsidRDefault="3D876354" w:rsidP="3E0E814D">
            <w:r>
              <w:t xml:space="preserve">Displays a menu containing </w:t>
            </w:r>
            <w:r w:rsidR="000C4A65">
              <w:t>resume</w:t>
            </w:r>
            <w:r>
              <w:t>, save</w:t>
            </w:r>
            <w:r w:rsidR="000C4A65">
              <w:t xml:space="preserve"> and</w:t>
            </w:r>
            <w:r w:rsidR="3B0944CE">
              <w:t xml:space="preserve"> help </w:t>
            </w:r>
            <w:r w:rsidR="000C4A65">
              <w:t>options</w:t>
            </w:r>
            <w:r w:rsidR="3B0944CE">
              <w:t>.</w:t>
            </w:r>
          </w:p>
        </w:tc>
        <w:tc>
          <w:tcPr>
            <w:tcW w:w="1418" w:type="dxa"/>
          </w:tcPr>
          <w:p w14:paraId="607AB11D" w14:textId="74133107" w:rsidR="3E0E814D" w:rsidRDefault="3E0E814D" w:rsidP="3E0E814D"/>
        </w:tc>
      </w:tr>
      <w:tr w:rsidR="3E0E814D" w14:paraId="3EC77C21" w14:textId="77777777" w:rsidTr="3BB6EA27">
        <w:trPr>
          <w:trHeight w:val="300"/>
        </w:trPr>
        <w:tc>
          <w:tcPr>
            <w:tcW w:w="975" w:type="dxa"/>
          </w:tcPr>
          <w:p w14:paraId="03400A86" w14:textId="71CE85BD" w:rsidR="3B0944CE" w:rsidRDefault="3B0944CE" w:rsidP="3E0E814D">
            <w:r>
              <w:t>3</w:t>
            </w:r>
          </w:p>
        </w:tc>
        <w:tc>
          <w:tcPr>
            <w:tcW w:w="2989" w:type="dxa"/>
          </w:tcPr>
          <w:p w14:paraId="28A7C797" w14:textId="485D5E03" w:rsidR="3B0944CE" w:rsidRDefault="3B0944CE" w:rsidP="3E0E814D">
            <w:r>
              <w:t xml:space="preserve">User </w:t>
            </w:r>
          </w:p>
        </w:tc>
        <w:tc>
          <w:tcPr>
            <w:tcW w:w="4354" w:type="dxa"/>
          </w:tcPr>
          <w:p w14:paraId="5C0F4EF0" w14:textId="5ACDC88B" w:rsidR="711F356F" w:rsidRDefault="711F356F" w:rsidP="3E0E814D">
            <w:r>
              <w:t xml:space="preserve">Resumes the current game by </w:t>
            </w:r>
            <w:r w:rsidR="000C4A65">
              <w:t>selecting</w:t>
            </w:r>
            <w:r>
              <w:t xml:space="preserve"> the </w:t>
            </w:r>
            <w:r w:rsidR="000C4A65">
              <w:t>resume</w:t>
            </w:r>
            <w:r>
              <w:t xml:space="preserve"> </w:t>
            </w:r>
            <w:r w:rsidR="000C4A65">
              <w:t>option</w:t>
            </w:r>
          </w:p>
        </w:tc>
        <w:tc>
          <w:tcPr>
            <w:tcW w:w="1418" w:type="dxa"/>
          </w:tcPr>
          <w:p w14:paraId="3AEB4F9D" w14:textId="12EC60E7" w:rsidR="711F356F" w:rsidRDefault="711F356F" w:rsidP="3E0E814D">
            <w:r>
              <w:t>A</w:t>
            </w:r>
            <w:r w:rsidR="008A7618">
              <w:t>6</w:t>
            </w:r>
          </w:p>
        </w:tc>
      </w:tr>
    </w:tbl>
    <w:p w14:paraId="2AF199E8" w14:textId="77777777" w:rsidR="008A7618" w:rsidRDefault="008A7618"/>
    <w:p w14:paraId="766ACC6E" w14:textId="77777777" w:rsidR="003D2A03" w:rsidRDefault="003D2A03"/>
    <w:p w14:paraId="73C38365" w14:textId="77777777" w:rsidR="008A7618" w:rsidRPr="008A7618" w:rsidRDefault="005B1109">
      <w:pPr>
        <w:rPr>
          <w:b/>
          <w:bCs/>
        </w:rPr>
      </w:pPr>
      <w:r w:rsidRPr="008A7618">
        <w:rPr>
          <w:b/>
          <w:bCs/>
        </w:rPr>
        <w:t>A5 – Exit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772"/>
      </w:tblGrid>
      <w:tr w:rsidR="008A7618" w14:paraId="35385CCC" w14:textId="77777777" w:rsidTr="008A7618">
        <w:tc>
          <w:tcPr>
            <w:tcW w:w="846" w:type="dxa"/>
          </w:tcPr>
          <w:p w14:paraId="60AE6958" w14:textId="77777777" w:rsidR="008A7618" w:rsidRPr="0079765C" w:rsidRDefault="008A7618" w:rsidP="00281BE8">
            <w:r>
              <w:t>1</w:t>
            </w:r>
          </w:p>
        </w:tc>
        <w:tc>
          <w:tcPr>
            <w:tcW w:w="3118" w:type="dxa"/>
          </w:tcPr>
          <w:p w14:paraId="1E0C522D" w14:textId="77777777" w:rsidR="008A7618" w:rsidRPr="0079765C" w:rsidRDefault="008A7618" w:rsidP="00281BE8">
            <w:r>
              <w:t>User</w:t>
            </w:r>
          </w:p>
        </w:tc>
        <w:tc>
          <w:tcPr>
            <w:tcW w:w="5772" w:type="dxa"/>
          </w:tcPr>
          <w:p w14:paraId="59B94FD4" w14:textId="0FD04725" w:rsidR="008A7618" w:rsidRPr="0079765C" w:rsidRDefault="008A7618" w:rsidP="00281BE8">
            <w:r>
              <w:t>Selects the exit option during the game</w:t>
            </w:r>
          </w:p>
        </w:tc>
      </w:tr>
      <w:tr w:rsidR="008A7618" w14:paraId="34D91384" w14:textId="77777777" w:rsidTr="008A7618">
        <w:tc>
          <w:tcPr>
            <w:tcW w:w="846" w:type="dxa"/>
          </w:tcPr>
          <w:p w14:paraId="4E4CBD59" w14:textId="77777777" w:rsidR="008A7618" w:rsidRPr="0079765C" w:rsidRDefault="008A7618" w:rsidP="00281BE8">
            <w:r>
              <w:t>2</w:t>
            </w:r>
          </w:p>
        </w:tc>
        <w:tc>
          <w:tcPr>
            <w:tcW w:w="3118" w:type="dxa"/>
          </w:tcPr>
          <w:p w14:paraId="7108E4DB" w14:textId="77777777" w:rsidR="008A7618" w:rsidRPr="0079765C" w:rsidRDefault="008A7618" w:rsidP="00281BE8">
            <w:r>
              <w:t>System</w:t>
            </w:r>
          </w:p>
        </w:tc>
        <w:tc>
          <w:tcPr>
            <w:tcW w:w="5772" w:type="dxa"/>
          </w:tcPr>
          <w:p w14:paraId="7D40AA7A" w14:textId="3E79A464" w:rsidR="008A7618" w:rsidRPr="0079765C" w:rsidRDefault="008A7618" w:rsidP="00281BE8">
            <w:r>
              <w:t>Exits the current game</w:t>
            </w:r>
          </w:p>
        </w:tc>
      </w:tr>
      <w:tr w:rsidR="008A7618" w14:paraId="6917547B" w14:textId="77777777" w:rsidTr="008A7618">
        <w:tc>
          <w:tcPr>
            <w:tcW w:w="846" w:type="dxa"/>
          </w:tcPr>
          <w:p w14:paraId="5FDFA291" w14:textId="4697D358" w:rsidR="008A7618" w:rsidRDefault="008A7618" w:rsidP="00281BE8">
            <w:r>
              <w:t>3</w:t>
            </w:r>
          </w:p>
        </w:tc>
        <w:tc>
          <w:tcPr>
            <w:tcW w:w="3118" w:type="dxa"/>
          </w:tcPr>
          <w:p w14:paraId="216C6D2B" w14:textId="7FB7C525" w:rsidR="008A7618" w:rsidRDefault="008A7618" w:rsidP="00281BE8">
            <w:r>
              <w:t>System</w:t>
            </w:r>
          </w:p>
        </w:tc>
        <w:tc>
          <w:tcPr>
            <w:tcW w:w="5772" w:type="dxa"/>
          </w:tcPr>
          <w:p w14:paraId="57A4D1F4" w14:textId="796D2808" w:rsidR="008A7618" w:rsidRDefault="008A7618" w:rsidP="00281BE8">
            <w:r>
              <w:t>Returns to step 1 in ‘Start of game’ flow</w:t>
            </w:r>
          </w:p>
        </w:tc>
      </w:tr>
    </w:tbl>
    <w:p w14:paraId="3C752227" w14:textId="728F0519" w:rsidR="005B1109" w:rsidRDefault="005B1109">
      <w:r>
        <w:t xml:space="preserve"> </w:t>
      </w:r>
    </w:p>
    <w:p w14:paraId="57AB9117" w14:textId="77777777" w:rsidR="005B1109" w:rsidRDefault="005B1109"/>
    <w:p w14:paraId="7573C83A" w14:textId="5CCC9E5B" w:rsidR="262CC1CD" w:rsidRDefault="262CC1CD" w:rsidP="54C771C2">
      <w:pPr>
        <w:rPr>
          <w:b/>
          <w:bCs/>
        </w:rPr>
      </w:pPr>
      <w:r w:rsidRPr="6BFD5F2A">
        <w:rPr>
          <w:b/>
          <w:bCs/>
        </w:rPr>
        <w:t>A</w:t>
      </w:r>
      <w:r w:rsidR="008A7618">
        <w:rPr>
          <w:b/>
          <w:bCs/>
        </w:rPr>
        <w:t>6</w:t>
      </w:r>
      <w:r w:rsidRPr="6BFD5F2A">
        <w:rPr>
          <w:b/>
          <w:bCs/>
        </w:rPr>
        <w:t xml:space="preserve"> – User saves the game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B6F0ADF" w:rsidRPr="6BFD5F2A">
        <w:rPr>
          <w:b/>
          <w:bCs/>
        </w:rPr>
        <w:t xml:space="preserve">     </w:t>
      </w:r>
      <w:r w:rsidR="005B1109">
        <w:rPr>
          <w:b/>
          <w:bCs/>
        </w:rPr>
        <w:t>Alternatives</w:t>
      </w:r>
    </w:p>
    <w:tbl>
      <w:tblPr>
        <w:tblStyle w:val="TableGrid"/>
        <w:tblW w:w="9634" w:type="dxa"/>
        <w:tblLayout w:type="fixed"/>
        <w:tblLook w:val="06A0" w:firstRow="1" w:lastRow="0" w:firstColumn="1" w:lastColumn="0" w:noHBand="1" w:noVBand="1"/>
      </w:tblPr>
      <w:tblGrid>
        <w:gridCol w:w="915"/>
        <w:gridCol w:w="3061"/>
        <w:gridCol w:w="4099"/>
        <w:gridCol w:w="1559"/>
      </w:tblGrid>
      <w:tr w:rsidR="005B1109" w14:paraId="1AFF395F" w14:textId="4991B041" w:rsidTr="005B1109">
        <w:trPr>
          <w:trHeight w:val="300"/>
        </w:trPr>
        <w:tc>
          <w:tcPr>
            <w:tcW w:w="915" w:type="dxa"/>
          </w:tcPr>
          <w:p w14:paraId="518B36C8" w14:textId="6B2F8023" w:rsidR="005B1109" w:rsidRDefault="005B1109" w:rsidP="3E0E814D">
            <w:r>
              <w:t>1</w:t>
            </w:r>
          </w:p>
        </w:tc>
        <w:tc>
          <w:tcPr>
            <w:tcW w:w="3061" w:type="dxa"/>
          </w:tcPr>
          <w:p w14:paraId="61FCCC2A" w14:textId="445DB639" w:rsidR="005B1109" w:rsidRDefault="005B1109" w:rsidP="3E0E814D">
            <w:r>
              <w:t>User</w:t>
            </w:r>
          </w:p>
        </w:tc>
        <w:tc>
          <w:tcPr>
            <w:tcW w:w="4099" w:type="dxa"/>
          </w:tcPr>
          <w:p w14:paraId="0F342416" w14:textId="33C26402" w:rsidR="005B1109" w:rsidRDefault="005B1109" w:rsidP="3E0E814D">
            <w:r>
              <w:t>Selects the save option</w:t>
            </w:r>
          </w:p>
        </w:tc>
        <w:tc>
          <w:tcPr>
            <w:tcW w:w="1559" w:type="dxa"/>
          </w:tcPr>
          <w:p w14:paraId="7523849A" w14:textId="640A6900" w:rsidR="005B1109" w:rsidRDefault="005B1109" w:rsidP="3E0E814D">
            <w:r>
              <w:t>A</w:t>
            </w:r>
            <w:r w:rsidR="008A7618">
              <w:t>7</w:t>
            </w:r>
          </w:p>
        </w:tc>
      </w:tr>
      <w:tr w:rsidR="005B1109" w14:paraId="7A3DF238" w14:textId="78F9993C" w:rsidTr="005B1109">
        <w:trPr>
          <w:trHeight w:val="300"/>
        </w:trPr>
        <w:tc>
          <w:tcPr>
            <w:tcW w:w="915" w:type="dxa"/>
          </w:tcPr>
          <w:p w14:paraId="276F1BC2" w14:textId="78EB6E22" w:rsidR="005B1109" w:rsidRDefault="005B1109" w:rsidP="3E0E814D">
            <w:r>
              <w:t>2</w:t>
            </w:r>
          </w:p>
        </w:tc>
        <w:tc>
          <w:tcPr>
            <w:tcW w:w="3061" w:type="dxa"/>
          </w:tcPr>
          <w:p w14:paraId="231A9D17" w14:textId="35AA5F14" w:rsidR="005B1109" w:rsidRDefault="005B1109" w:rsidP="3E0E814D">
            <w:r>
              <w:t>System</w:t>
            </w:r>
          </w:p>
        </w:tc>
        <w:tc>
          <w:tcPr>
            <w:tcW w:w="4099" w:type="dxa"/>
          </w:tcPr>
          <w:p w14:paraId="10600129" w14:textId="48B951D5" w:rsidR="005B1109" w:rsidRDefault="005B1109" w:rsidP="3E0E814D">
            <w:r>
              <w:t>It saves the users current positions on the grid by writing them to file.</w:t>
            </w:r>
          </w:p>
        </w:tc>
        <w:tc>
          <w:tcPr>
            <w:tcW w:w="1559" w:type="dxa"/>
          </w:tcPr>
          <w:p w14:paraId="1A787854" w14:textId="77777777" w:rsidR="005B1109" w:rsidRDefault="005B1109" w:rsidP="3E0E814D"/>
        </w:tc>
      </w:tr>
      <w:tr w:rsidR="005B1109" w14:paraId="4A400A55" w14:textId="0E86FC4F" w:rsidTr="005B1109">
        <w:trPr>
          <w:trHeight w:val="300"/>
        </w:trPr>
        <w:tc>
          <w:tcPr>
            <w:tcW w:w="915" w:type="dxa"/>
          </w:tcPr>
          <w:p w14:paraId="09FFF775" w14:textId="57BCFED1" w:rsidR="005B1109" w:rsidRDefault="005B1109" w:rsidP="3E0E814D">
            <w:r>
              <w:t>3</w:t>
            </w:r>
          </w:p>
        </w:tc>
        <w:tc>
          <w:tcPr>
            <w:tcW w:w="3061" w:type="dxa"/>
          </w:tcPr>
          <w:p w14:paraId="2D027769" w14:textId="66A8AC7C" w:rsidR="005B1109" w:rsidRDefault="005B1109" w:rsidP="3E0E814D">
            <w:r>
              <w:t>System</w:t>
            </w:r>
          </w:p>
        </w:tc>
        <w:tc>
          <w:tcPr>
            <w:tcW w:w="4099" w:type="dxa"/>
          </w:tcPr>
          <w:p w14:paraId="5408F9E2" w14:textId="5F01BD58" w:rsidR="005B1109" w:rsidRDefault="005B1109" w:rsidP="3E0E814D">
            <w:r>
              <w:t>Returns to step 2 in the ‘Game is paused’ flow</w:t>
            </w:r>
          </w:p>
        </w:tc>
        <w:tc>
          <w:tcPr>
            <w:tcW w:w="1559" w:type="dxa"/>
          </w:tcPr>
          <w:p w14:paraId="6B8A229C" w14:textId="77777777" w:rsidR="005B1109" w:rsidRDefault="005B1109" w:rsidP="3E0E814D"/>
        </w:tc>
      </w:tr>
    </w:tbl>
    <w:p w14:paraId="16A6F5FD" w14:textId="13B748D5" w:rsidR="3E0E814D" w:rsidRDefault="3E0E814D"/>
    <w:p w14:paraId="671B9D95" w14:textId="73ACC54C" w:rsidR="3E0E814D" w:rsidRDefault="3E0E814D" w:rsidP="3E0E814D">
      <w:pPr>
        <w:rPr>
          <w:b/>
          <w:bCs/>
        </w:rPr>
      </w:pPr>
    </w:p>
    <w:p w14:paraId="2F78DF20" w14:textId="46E3BF16" w:rsidR="005B1109" w:rsidRPr="005B1109" w:rsidRDefault="005B1109" w:rsidP="3A92A472">
      <w:pPr>
        <w:rPr>
          <w:b/>
          <w:bCs/>
        </w:rPr>
      </w:pPr>
      <w:r>
        <w:rPr>
          <w:b/>
          <w:bCs/>
        </w:rPr>
        <w:t>A</w:t>
      </w:r>
      <w:r w:rsidR="008A7618">
        <w:rPr>
          <w:b/>
          <w:bCs/>
        </w:rPr>
        <w:t>7</w:t>
      </w:r>
      <w:r>
        <w:rPr>
          <w:b/>
          <w:bCs/>
        </w:rPr>
        <w:t xml:space="preserve"> – Help option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6"/>
        <w:gridCol w:w="3118"/>
        <w:gridCol w:w="5670"/>
      </w:tblGrid>
      <w:tr w:rsidR="005B1109" w14:paraId="1B36FB05" w14:textId="77777777" w:rsidTr="005B1109">
        <w:trPr>
          <w:trHeight w:val="300"/>
        </w:trPr>
        <w:tc>
          <w:tcPr>
            <w:tcW w:w="846" w:type="dxa"/>
          </w:tcPr>
          <w:p w14:paraId="005D8B9F" w14:textId="77777777" w:rsidR="005B1109" w:rsidRDefault="005B1109" w:rsidP="00281BE8">
            <w:r>
              <w:t>1</w:t>
            </w:r>
          </w:p>
        </w:tc>
        <w:tc>
          <w:tcPr>
            <w:tcW w:w="3118" w:type="dxa"/>
          </w:tcPr>
          <w:p w14:paraId="1FC209C3" w14:textId="77777777" w:rsidR="005B1109" w:rsidRDefault="005B1109" w:rsidP="00281BE8">
            <w:r>
              <w:t>User</w:t>
            </w:r>
          </w:p>
        </w:tc>
        <w:tc>
          <w:tcPr>
            <w:tcW w:w="5670" w:type="dxa"/>
          </w:tcPr>
          <w:p w14:paraId="71FD3DC1" w14:textId="77777777" w:rsidR="005B1109" w:rsidRDefault="005B1109" w:rsidP="00281BE8">
            <w:r>
              <w:t xml:space="preserve">Selects help option </w:t>
            </w:r>
          </w:p>
        </w:tc>
      </w:tr>
      <w:tr w:rsidR="005B1109" w14:paraId="55F9024F" w14:textId="77777777" w:rsidTr="005B1109">
        <w:trPr>
          <w:trHeight w:val="300"/>
        </w:trPr>
        <w:tc>
          <w:tcPr>
            <w:tcW w:w="846" w:type="dxa"/>
          </w:tcPr>
          <w:p w14:paraId="2748A37E" w14:textId="77777777" w:rsidR="005B1109" w:rsidRDefault="005B1109" w:rsidP="00281BE8">
            <w:r>
              <w:t>2</w:t>
            </w:r>
          </w:p>
        </w:tc>
        <w:tc>
          <w:tcPr>
            <w:tcW w:w="3118" w:type="dxa"/>
          </w:tcPr>
          <w:p w14:paraId="28B4E6DA" w14:textId="77777777" w:rsidR="005B1109" w:rsidRDefault="005B1109" w:rsidP="00281BE8">
            <w:r>
              <w:t>System</w:t>
            </w:r>
          </w:p>
        </w:tc>
        <w:tc>
          <w:tcPr>
            <w:tcW w:w="5670" w:type="dxa"/>
          </w:tcPr>
          <w:p w14:paraId="3F08F703" w14:textId="77777777" w:rsidR="005B1109" w:rsidRDefault="005B1109" w:rsidP="00281BE8">
            <w:r>
              <w:t>Displays the rules of the game</w:t>
            </w:r>
          </w:p>
        </w:tc>
      </w:tr>
      <w:tr w:rsidR="005B1109" w14:paraId="56757167" w14:textId="77777777" w:rsidTr="005B1109">
        <w:trPr>
          <w:trHeight w:val="300"/>
        </w:trPr>
        <w:tc>
          <w:tcPr>
            <w:tcW w:w="846" w:type="dxa"/>
          </w:tcPr>
          <w:p w14:paraId="4CDA70D5" w14:textId="77777777" w:rsidR="005B1109" w:rsidRDefault="005B1109" w:rsidP="00281BE8">
            <w:r>
              <w:t>3</w:t>
            </w:r>
          </w:p>
        </w:tc>
        <w:tc>
          <w:tcPr>
            <w:tcW w:w="3118" w:type="dxa"/>
          </w:tcPr>
          <w:p w14:paraId="732776F0" w14:textId="77777777" w:rsidR="005B1109" w:rsidRDefault="005B1109" w:rsidP="00281BE8">
            <w:r>
              <w:t>System</w:t>
            </w:r>
          </w:p>
        </w:tc>
        <w:tc>
          <w:tcPr>
            <w:tcW w:w="5670" w:type="dxa"/>
          </w:tcPr>
          <w:p w14:paraId="4C0AD40A" w14:textId="4A071C10" w:rsidR="005B1109" w:rsidRDefault="005B1109" w:rsidP="00281BE8">
            <w:r>
              <w:t xml:space="preserve">Returns to step </w:t>
            </w:r>
            <w:r>
              <w:t xml:space="preserve">2 </w:t>
            </w:r>
            <w:r>
              <w:t>in the ‘</w:t>
            </w:r>
            <w:r>
              <w:t>Game is paused</w:t>
            </w:r>
            <w:r>
              <w:t>’ flow</w:t>
            </w:r>
          </w:p>
        </w:tc>
      </w:tr>
    </w:tbl>
    <w:p w14:paraId="31D8B3C2" w14:textId="77777777" w:rsidR="003D2A03" w:rsidRDefault="003D2A03"/>
    <w:p w14:paraId="6AF3AE9E" w14:textId="77777777" w:rsidR="003D2A03" w:rsidRDefault="003D2A03"/>
    <w:p w14:paraId="57C363CA" w14:textId="5056C26A" w:rsidR="003D2A03" w:rsidRPr="008A7618" w:rsidRDefault="003D2A03" w:rsidP="003D2A03">
      <w:pPr>
        <w:rPr>
          <w:b/>
          <w:bCs/>
        </w:rPr>
      </w:pPr>
      <w:r w:rsidRPr="008A7618">
        <w:rPr>
          <w:b/>
          <w:bCs/>
        </w:rPr>
        <w:t>A</w:t>
      </w:r>
      <w:r>
        <w:rPr>
          <w:b/>
          <w:bCs/>
        </w:rPr>
        <w:t>8</w:t>
      </w:r>
      <w:r w:rsidRPr="008A7618">
        <w:rPr>
          <w:b/>
          <w:bCs/>
        </w:rPr>
        <w:t xml:space="preserve"> – User lands on selkie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111"/>
        <w:gridCol w:w="1661"/>
      </w:tblGrid>
      <w:tr w:rsidR="003D2A03" w14:paraId="43B30631" w14:textId="77777777" w:rsidTr="003D2A03">
        <w:tc>
          <w:tcPr>
            <w:tcW w:w="988" w:type="dxa"/>
          </w:tcPr>
          <w:p w14:paraId="7DD82CC6" w14:textId="77777777" w:rsidR="003D2A03" w:rsidRDefault="003D2A03" w:rsidP="00281BE8">
            <w:r>
              <w:t>1</w:t>
            </w:r>
          </w:p>
        </w:tc>
        <w:tc>
          <w:tcPr>
            <w:tcW w:w="2976" w:type="dxa"/>
          </w:tcPr>
          <w:p w14:paraId="693A9373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073795CC" w14:textId="77777777" w:rsidR="003D2A03" w:rsidRDefault="003D2A03" w:rsidP="00281BE8">
            <w:r>
              <w:t>Moves player to the bottom of the selkie if they land on a selkie</w:t>
            </w:r>
          </w:p>
        </w:tc>
        <w:tc>
          <w:tcPr>
            <w:tcW w:w="1661" w:type="dxa"/>
          </w:tcPr>
          <w:p w14:paraId="7A7A5F9D" w14:textId="69FD5A18" w:rsidR="003D2A03" w:rsidRDefault="003D2A03" w:rsidP="00281BE8">
            <w:r>
              <w:t>A9</w:t>
            </w:r>
          </w:p>
        </w:tc>
      </w:tr>
      <w:tr w:rsidR="003D2A03" w14:paraId="3925F5E6" w14:textId="77777777" w:rsidTr="003D2A03">
        <w:tc>
          <w:tcPr>
            <w:tcW w:w="988" w:type="dxa"/>
          </w:tcPr>
          <w:p w14:paraId="46015EE4" w14:textId="77777777" w:rsidR="003D2A03" w:rsidRDefault="003D2A03" w:rsidP="00281BE8">
            <w:r>
              <w:t>2</w:t>
            </w:r>
          </w:p>
        </w:tc>
        <w:tc>
          <w:tcPr>
            <w:tcW w:w="2976" w:type="dxa"/>
          </w:tcPr>
          <w:p w14:paraId="3DA2298B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112095BC" w14:textId="77777777" w:rsidR="003D2A03" w:rsidRDefault="003D2A03" w:rsidP="00281BE8">
            <w:r>
              <w:t>Returns to step 1 in the ‘Each turn of game’ flow</w:t>
            </w:r>
          </w:p>
        </w:tc>
        <w:tc>
          <w:tcPr>
            <w:tcW w:w="1661" w:type="dxa"/>
          </w:tcPr>
          <w:p w14:paraId="2A1D17C7" w14:textId="77777777" w:rsidR="003D2A03" w:rsidRDefault="003D2A03" w:rsidP="00281BE8"/>
        </w:tc>
      </w:tr>
    </w:tbl>
    <w:p w14:paraId="22B2DE9C" w14:textId="77777777" w:rsidR="003D2A03" w:rsidRDefault="003D2A03"/>
    <w:p w14:paraId="71CBD61E" w14:textId="315569A2" w:rsidR="003D2A03" w:rsidRPr="008A7618" w:rsidRDefault="003D2A03" w:rsidP="003D2A03">
      <w:pPr>
        <w:rPr>
          <w:b/>
          <w:bCs/>
        </w:rPr>
      </w:pPr>
      <w:r w:rsidRPr="008A7618">
        <w:rPr>
          <w:b/>
          <w:bCs/>
        </w:rPr>
        <w:t>A</w:t>
      </w:r>
      <w:r>
        <w:rPr>
          <w:b/>
          <w:bCs/>
        </w:rPr>
        <w:t>9</w:t>
      </w:r>
      <w:r w:rsidRPr="008A7618">
        <w:rPr>
          <w:b/>
          <w:bCs/>
        </w:rPr>
        <w:t xml:space="preserve"> – User lands on </w:t>
      </w:r>
      <w:r>
        <w:rPr>
          <w:b/>
          <w:bCs/>
        </w:rPr>
        <w:t>Munro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111"/>
        <w:gridCol w:w="1661"/>
      </w:tblGrid>
      <w:tr w:rsidR="003D2A03" w14:paraId="480BCDC1" w14:textId="77777777" w:rsidTr="00281BE8">
        <w:tc>
          <w:tcPr>
            <w:tcW w:w="988" w:type="dxa"/>
          </w:tcPr>
          <w:p w14:paraId="33E22F04" w14:textId="77777777" w:rsidR="003D2A03" w:rsidRDefault="003D2A03" w:rsidP="00281BE8">
            <w:r>
              <w:t>1</w:t>
            </w:r>
          </w:p>
        </w:tc>
        <w:tc>
          <w:tcPr>
            <w:tcW w:w="2976" w:type="dxa"/>
          </w:tcPr>
          <w:p w14:paraId="07327882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3645D4B7" w14:textId="6431F0CF" w:rsidR="003D2A03" w:rsidRDefault="003D2A03" w:rsidP="00281BE8">
            <w:r>
              <w:t xml:space="preserve">Moves player to the </w:t>
            </w:r>
            <w:r>
              <w:t>top</w:t>
            </w:r>
            <w:r>
              <w:t xml:space="preserve"> of the </w:t>
            </w:r>
            <w:r>
              <w:t>Munro</w:t>
            </w:r>
            <w:r>
              <w:t xml:space="preserve"> if they land on a </w:t>
            </w:r>
            <w:r>
              <w:t>Munro</w:t>
            </w:r>
          </w:p>
        </w:tc>
        <w:tc>
          <w:tcPr>
            <w:tcW w:w="1661" w:type="dxa"/>
          </w:tcPr>
          <w:p w14:paraId="2FFE40E1" w14:textId="5F560500" w:rsidR="003D2A03" w:rsidRDefault="003D2A03" w:rsidP="00281BE8">
            <w:r>
              <w:t>A</w:t>
            </w:r>
            <w:r>
              <w:t>10</w:t>
            </w:r>
          </w:p>
        </w:tc>
      </w:tr>
      <w:tr w:rsidR="003D2A03" w14:paraId="586E56CA" w14:textId="77777777" w:rsidTr="00281BE8">
        <w:tc>
          <w:tcPr>
            <w:tcW w:w="988" w:type="dxa"/>
          </w:tcPr>
          <w:p w14:paraId="07E15309" w14:textId="77777777" w:rsidR="003D2A03" w:rsidRDefault="003D2A03" w:rsidP="00281BE8">
            <w:r>
              <w:t>2</w:t>
            </w:r>
          </w:p>
        </w:tc>
        <w:tc>
          <w:tcPr>
            <w:tcW w:w="2976" w:type="dxa"/>
          </w:tcPr>
          <w:p w14:paraId="6A3B45A7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7EEBF925" w14:textId="77777777" w:rsidR="003D2A03" w:rsidRDefault="003D2A03" w:rsidP="00281BE8">
            <w:r>
              <w:t>Returns to step 1 in the ‘Each turn of game’ flow</w:t>
            </w:r>
          </w:p>
        </w:tc>
        <w:tc>
          <w:tcPr>
            <w:tcW w:w="1661" w:type="dxa"/>
          </w:tcPr>
          <w:p w14:paraId="3DC20CB5" w14:textId="77777777" w:rsidR="003D2A03" w:rsidRDefault="003D2A03" w:rsidP="00281BE8"/>
        </w:tc>
      </w:tr>
    </w:tbl>
    <w:p w14:paraId="00AEED5A" w14:textId="77777777" w:rsidR="003D2A03" w:rsidRDefault="003D2A03"/>
    <w:p w14:paraId="6F51551F" w14:textId="033FEA61" w:rsidR="003D2A03" w:rsidRPr="008A7618" w:rsidRDefault="003D2A03" w:rsidP="003D2A03">
      <w:pPr>
        <w:rPr>
          <w:b/>
          <w:bCs/>
        </w:rPr>
      </w:pPr>
      <w:r w:rsidRPr="008A7618">
        <w:rPr>
          <w:b/>
          <w:bCs/>
        </w:rPr>
        <w:t>A</w:t>
      </w:r>
      <w:r>
        <w:rPr>
          <w:b/>
          <w:bCs/>
        </w:rPr>
        <w:t>10</w:t>
      </w:r>
      <w:r w:rsidRPr="008A7618">
        <w:rPr>
          <w:b/>
          <w:bCs/>
        </w:rPr>
        <w:t xml:space="preserve"> – User lands on </w:t>
      </w:r>
      <w:r>
        <w:rPr>
          <w:b/>
          <w:bCs/>
        </w:rPr>
        <w:t>whisky boost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111"/>
        <w:gridCol w:w="1661"/>
      </w:tblGrid>
      <w:tr w:rsidR="003D2A03" w14:paraId="339199C4" w14:textId="77777777" w:rsidTr="00281BE8">
        <w:tc>
          <w:tcPr>
            <w:tcW w:w="988" w:type="dxa"/>
          </w:tcPr>
          <w:p w14:paraId="1E3B68B8" w14:textId="77777777" w:rsidR="003D2A03" w:rsidRDefault="003D2A03" w:rsidP="00281BE8">
            <w:r>
              <w:t>1</w:t>
            </w:r>
          </w:p>
        </w:tc>
        <w:tc>
          <w:tcPr>
            <w:tcW w:w="2976" w:type="dxa"/>
          </w:tcPr>
          <w:p w14:paraId="682D2864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27738475" w14:textId="0752A445" w:rsidR="003D2A03" w:rsidRDefault="003D2A03" w:rsidP="003D2A03">
            <w:pPr>
              <w:pStyle w:val="Content"/>
            </w:pPr>
            <w:r>
              <w:t>Moves the player a further five spaces if they land on a whisky boost.</w:t>
            </w:r>
          </w:p>
        </w:tc>
        <w:tc>
          <w:tcPr>
            <w:tcW w:w="1661" w:type="dxa"/>
          </w:tcPr>
          <w:p w14:paraId="15AD4736" w14:textId="29C203C8" w:rsidR="003D2A03" w:rsidRDefault="003D2A03" w:rsidP="00281BE8"/>
        </w:tc>
      </w:tr>
      <w:tr w:rsidR="003D2A03" w14:paraId="59CD2B6B" w14:textId="77777777" w:rsidTr="00281BE8">
        <w:tc>
          <w:tcPr>
            <w:tcW w:w="988" w:type="dxa"/>
          </w:tcPr>
          <w:p w14:paraId="73C4C20D" w14:textId="77777777" w:rsidR="003D2A03" w:rsidRDefault="003D2A03" w:rsidP="00281BE8">
            <w:r>
              <w:t>2</w:t>
            </w:r>
          </w:p>
        </w:tc>
        <w:tc>
          <w:tcPr>
            <w:tcW w:w="2976" w:type="dxa"/>
          </w:tcPr>
          <w:p w14:paraId="5E55625C" w14:textId="77777777" w:rsidR="003D2A03" w:rsidRDefault="003D2A03" w:rsidP="00281BE8">
            <w:r>
              <w:t>System</w:t>
            </w:r>
          </w:p>
        </w:tc>
        <w:tc>
          <w:tcPr>
            <w:tcW w:w="4111" w:type="dxa"/>
          </w:tcPr>
          <w:p w14:paraId="0CAB4428" w14:textId="77777777" w:rsidR="003D2A03" w:rsidRDefault="003D2A03" w:rsidP="00281BE8">
            <w:r>
              <w:t>Returns to step 1 in the ‘Each turn of game’ flow</w:t>
            </w:r>
          </w:p>
        </w:tc>
        <w:tc>
          <w:tcPr>
            <w:tcW w:w="1661" w:type="dxa"/>
          </w:tcPr>
          <w:p w14:paraId="2162791E" w14:textId="77777777" w:rsidR="003D2A03" w:rsidRDefault="003D2A03" w:rsidP="00281BE8"/>
        </w:tc>
      </w:tr>
    </w:tbl>
    <w:p w14:paraId="2096D065" w14:textId="163B6C1A" w:rsidR="6BFD5F2A" w:rsidRDefault="6BFD5F2A">
      <w:r>
        <w:br w:type="page"/>
      </w:r>
    </w:p>
    <w:p w14:paraId="3F32B6C7" w14:textId="77777777" w:rsidR="00B25E9D" w:rsidRDefault="00B25E9D" w:rsidP="005E1B98">
      <w:pPr>
        <w:pStyle w:val="Heading1"/>
        <w:rPr>
          <w:lang w:val="en-GB"/>
        </w:rPr>
      </w:pPr>
      <w:r w:rsidRPr="000F7A30">
        <w:rPr>
          <w:lang w:val="en-GB"/>
        </w:rPr>
        <w:lastRenderedPageBreak/>
        <w:t>Classes</w:t>
      </w:r>
    </w:p>
    <w:p w14:paraId="75E945BA" w14:textId="22A81A06" w:rsidR="3A92A472" w:rsidRPr="000920CD" w:rsidRDefault="00B25E9D" w:rsidP="000920CD">
      <w:pPr>
        <w:pStyle w:val="Heading2"/>
        <w:rPr>
          <w:lang w:val="en-GB"/>
        </w:rPr>
      </w:pPr>
      <w:r w:rsidRPr="00134CCF">
        <w:rPr>
          <w:lang w:val="en-GB"/>
        </w:rPr>
        <w:t>Candidate Classes</w:t>
      </w:r>
    </w:p>
    <w:p w14:paraId="5AF2C883" w14:textId="6EF8397C" w:rsidR="3A92A472" w:rsidRDefault="3A92A472" w:rsidP="3A92A472">
      <w:pPr>
        <w:pStyle w:val="Notes"/>
      </w:pPr>
    </w:p>
    <w:p w14:paraId="25BB7141" w14:textId="78AA932D" w:rsidR="00255BDA" w:rsidRDefault="00255BDA" w:rsidP="00255BDA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5205"/>
        <w:tblGridChange w:id="1">
          <w:tblGrid>
            <w:gridCol w:w="2830"/>
            <w:gridCol w:w="1701"/>
            <w:gridCol w:w="5205"/>
          </w:tblGrid>
        </w:tblGridChange>
      </w:tblGrid>
      <w:tr w:rsidR="00255BDA" w14:paraId="4C6CDE07" w14:textId="77777777" w:rsidTr="6BFD5F2A">
        <w:tc>
          <w:tcPr>
            <w:tcW w:w="2830" w:type="dxa"/>
            <w:shd w:val="clear" w:color="auto" w:fill="F2F2F2" w:themeFill="background1" w:themeFillShade="F2"/>
          </w:tcPr>
          <w:p w14:paraId="31378119" w14:textId="727775EF" w:rsidR="00255BDA" w:rsidRDefault="00255BDA" w:rsidP="00255BDA">
            <w:pPr>
              <w:pStyle w:val="Content"/>
            </w:pPr>
            <w:r>
              <w:t>Candidate Class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9606FDA" w14:textId="1B1B3489" w:rsidR="00255BDA" w:rsidRDefault="00255BDA" w:rsidP="00255BDA">
            <w:pPr>
              <w:pStyle w:val="Content"/>
              <w:jc w:val="center"/>
            </w:pPr>
            <w:r>
              <w:t>Accept/Reject?</w:t>
            </w:r>
          </w:p>
        </w:tc>
        <w:tc>
          <w:tcPr>
            <w:tcW w:w="5205" w:type="dxa"/>
            <w:shd w:val="clear" w:color="auto" w:fill="F2F2F2" w:themeFill="background1" w:themeFillShade="F2"/>
          </w:tcPr>
          <w:p w14:paraId="43AFDAE2" w14:textId="63B7A168" w:rsidR="00255BDA" w:rsidRDefault="00255BDA" w:rsidP="00255BDA">
            <w:pPr>
              <w:pStyle w:val="Content"/>
            </w:pPr>
            <w:r>
              <w:t>Reason for rejection</w:t>
            </w:r>
          </w:p>
        </w:tc>
      </w:tr>
      <w:tr w:rsidR="00255BDA" w14:paraId="08197FCA" w14:textId="77777777" w:rsidTr="6BFD5F2A">
        <w:tc>
          <w:tcPr>
            <w:tcW w:w="2830" w:type="dxa"/>
          </w:tcPr>
          <w:p w14:paraId="078E88CA" w14:textId="4684F3BD" w:rsidR="00255BDA" w:rsidRDefault="639D87EF" w:rsidP="00255BDA">
            <w:pPr>
              <w:pStyle w:val="Content"/>
            </w:pPr>
            <w:r>
              <w:t>board</w:t>
            </w:r>
          </w:p>
        </w:tc>
        <w:tc>
          <w:tcPr>
            <w:tcW w:w="1701" w:type="dxa"/>
          </w:tcPr>
          <w:p w14:paraId="0222637C" w14:textId="2F707C69" w:rsidR="00255BDA" w:rsidRDefault="3493BE55" w:rsidP="00255BDA">
            <w:pPr>
              <w:pStyle w:val="Content"/>
              <w:jc w:val="center"/>
            </w:pPr>
            <w:r>
              <w:t>Accept</w:t>
            </w:r>
          </w:p>
        </w:tc>
        <w:tc>
          <w:tcPr>
            <w:tcW w:w="5205" w:type="dxa"/>
          </w:tcPr>
          <w:p w14:paraId="7C4F4510" w14:textId="77777777" w:rsidR="00255BDA" w:rsidRDefault="00255BDA" w:rsidP="00255BDA">
            <w:pPr>
              <w:pStyle w:val="Content"/>
            </w:pPr>
          </w:p>
        </w:tc>
      </w:tr>
      <w:tr w:rsidR="00255BDA" w14:paraId="3DD40197" w14:textId="77777777" w:rsidTr="6BFD5F2A">
        <w:tc>
          <w:tcPr>
            <w:tcW w:w="2830" w:type="dxa"/>
          </w:tcPr>
          <w:p w14:paraId="55480E12" w14:textId="4F09533F" w:rsidR="00255BDA" w:rsidRDefault="639D87EF" w:rsidP="00255BDA">
            <w:pPr>
              <w:pStyle w:val="Content"/>
            </w:pPr>
            <w:r>
              <w:t>die</w:t>
            </w:r>
          </w:p>
        </w:tc>
        <w:tc>
          <w:tcPr>
            <w:tcW w:w="1701" w:type="dxa"/>
          </w:tcPr>
          <w:p w14:paraId="4850B064" w14:textId="360E68C7" w:rsidR="00255BDA" w:rsidRDefault="003D2A03" w:rsidP="00255BD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5A8BBCBA" w14:textId="66E2B259" w:rsidR="00255BDA" w:rsidRDefault="003D2A03" w:rsidP="00255BDA">
            <w:pPr>
              <w:pStyle w:val="Content"/>
            </w:pPr>
            <w:r>
              <w:t>The dice roll is generated with</w:t>
            </w:r>
            <w:r w:rsidR="00AA4FDE">
              <w:t>in the player class</w:t>
            </w:r>
          </w:p>
        </w:tc>
      </w:tr>
      <w:tr w:rsidR="00255BDA" w14:paraId="72F1FBD8" w14:textId="77777777" w:rsidTr="6BFD5F2A">
        <w:tc>
          <w:tcPr>
            <w:tcW w:w="2830" w:type="dxa"/>
          </w:tcPr>
          <w:p w14:paraId="389CBEFC" w14:textId="2B1409AC" w:rsidR="00255BDA" w:rsidRDefault="38846BDC" w:rsidP="00255BDA">
            <w:pPr>
              <w:pStyle w:val="Content"/>
            </w:pPr>
            <w:r>
              <w:t>Selkies</w:t>
            </w:r>
          </w:p>
        </w:tc>
        <w:tc>
          <w:tcPr>
            <w:tcW w:w="1701" w:type="dxa"/>
          </w:tcPr>
          <w:p w14:paraId="7057979F" w14:textId="51BB79DF" w:rsidR="00255BDA" w:rsidRDefault="00AA4FDE" w:rsidP="00255BDA">
            <w:pPr>
              <w:pStyle w:val="Content"/>
              <w:jc w:val="center"/>
            </w:pPr>
            <w:r>
              <w:t>Accept</w:t>
            </w:r>
          </w:p>
        </w:tc>
        <w:tc>
          <w:tcPr>
            <w:tcW w:w="5205" w:type="dxa"/>
          </w:tcPr>
          <w:p w14:paraId="6B6092F0" w14:textId="3CF60554" w:rsidR="00255BDA" w:rsidRDefault="00255BDA" w:rsidP="00255BDA">
            <w:pPr>
              <w:pStyle w:val="Content"/>
            </w:pPr>
          </w:p>
        </w:tc>
      </w:tr>
      <w:tr w:rsidR="3A92A472" w14:paraId="1CC11A97" w14:textId="77777777" w:rsidTr="6BFD5F2A">
        <w:trPr>
          <w:trHeight w:val="300"/>
        </w:trPr>
        <w:tc>
          <w:tcPr>
            <w:tcW w:w="2830" w:type="dxa"/>
          </w:tcPr>
          <w:p w14:paraId="793F9B38" w14:textId="5F8F987E" w:rsidR="38846BDC" w:rsidRDefault="38846BDC" w:rsidP="3A92A472">
            <w:pPr>
              <w:pStyle w:val="Content"/>
            </w:pPr>
            <w:r>
              <w:t>Munros</w:t>
            </w:r>
          </w:p>
        </w:tc>
        <w:tc>
          <w:tcPr>
            <w:tcW w:w="1701" w:type="dxa"/>
          </w:tcPr>
          <w:p w14:paraId="1835A2D1" w14:textId="2B6B520D" w:rsidR="38846BDC" w:rsidRDefault="00AA4FDE" w:rsidP="3A92A472">
            <w:pPr>
              <w:pStyle w:val="Content"/>
              <w:jc w:val="center"/>
            </w:pPr>
            <w:r>
              <w:t>Accept</w:t>
            </w:r>
          </w:p>
        </w:tc>
        <w:tc>
          <w:tcPr>
            <w:tcW w:w="5205" w:type="dxa"/>
          </w:tcPr>
          <w:p w14:paraId="7C9CF8B4" w14:textId="5B7E4DCD" w:rsidR="3A92A472" w:rsidRDefault="3A92A472" w:rsidP="3A92A472">
            <w:pPr>
              <w:pStyle w:val="Content"/>
            </w:pPr>
          </w:p>
        </w:tc>
      </w:tr>
      <w:tr w:rsidR="00255BDA" w14:paraId="1C0B2621" w14:textId="77777777" w:rsidTr="6BFD5F2A">
        <w:tc>
          <w:tcPr>
            <w:tcW w:w="2830" w:type="dxa"/>
          </w:tcPr>
          <w:p w14:paraId="485774A5" w14:textId="25314C06" w:rsidR="00255BDA" w:rsidRDefault="1A356A24" w:rsidP="00255BDA">
            <w:pPr>
              <w:pStyle w:val="Content"/>
            </w:pPr>
            <w:r>
              <w:t>player</w:t>
            </w:r>
          </w:p>
        </w:tc>
        <w:tc>
          <w:tcPr>
            <w:tcW w:w="1701" w:type="dxa"/>
          </w:tcPr>
          <w:p w14:paraId="5E22BC6D" w14:textId="7CB7B53A" w:rsidR="00255BDA" w:rsidRDefault="4F80766D" w:rsidP="00255BDA">
            <w:pPr>
              <w:pStyle w:val="Content"/>
              <w:jc w:val="center"/>
            </w:pPr>
            <w:r>
              <w:t>A</w:t>
            </w:r>
            <w:r w:rsidR="6BE82269">
              <w:t>ccept</w:t>
            </w:r>
          </w:p>
        </w:tc>
        <w:tc>
          <w:tcPr>
            <w:tcW w:w="5205" w:type="dxa"/>
          </w:tcPr>
          <w:p w14:paraId="75A37D4F" w14:textId="77777777" w:rsidR="00255BDA" w:rsidRDefault="00255BDA" w:rsidP="00255BDA">
            <w:pPr>
              <w:pStyle w:val="Content"/>
            </w:pPr>
          </w:p>
        </w:tc>
      </w:tr>
      <w:tr w:rsidR="3A92A472" w14:paraId="6AEED03F" w14:textId="77777777" w:rsidTr="6BFD5F2A">
        <w:trPr>
          <w:trHeight w:val="300"/>
        </w:trPr>
        <w:tc>
          <w:tcPr>
            <w:tcW w:w="2830" w:type="dxa"/>
          </w:tcPr>
          <w:p w14:paraId="4C19A324" w14:textId="7994BF3D" w:rsidR="1A356A24" w:rsidRDefault="1A356A24" w:rsidP="3A92A472">
            <w:pPr>
              <w:pStyle w:val="Content"/>
            </w:pPr>
            <w:r>
              <w:t>Whiskey Boost</w:t>
            </w:r>
          </w:p>
        </w:tc>
        <w:tc>
          <w:tcPr>
            <w:tcW w:w="1701" w:type="dxa"/>
          </w:tcPr>
          <w:p w14:paraId="2019B7C7" w14:textId="4BA79DC0" w:rsidR="03762B4D" w:rsidRDefault="03762B4D" w:rsidP="3A92A472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7566216B" w14:textId="4D0F89A9" w:rsidR="03762B4D" w:rsidRDefault="00AA4FDE" w:rsidP="3A92A472">
            <w:pPr>
              <w:pStyle w:val="Content"/>
            </w:pPr>
            <w:r>
              <w:t>The different types of spaces are displayed within the board class</w:t>
            </w:r>
          </w:p>
        </w:tc>
      </w:tr>
      <w:tr w:rsidR="6BFD5F2A" w14:paraId="03C5A52C" w14:textId="77777777" w:rsidTr="6BFD5F2A">
        <w:trPr>
          <w:trHeight w:val="300"/>
        </w:trPr>
        <w:tc>
          <w:tcPr>
            <w:tcW w:w="2830" w:type="dxa"/>
          </w:tcPr>
          <w:p w14:paraId="2269440A" w14:textId="2BEDA80E" w:rsidR="241E9876" w:rsidRDefault="241E9876" w:rsidP="6BFD5F2A">
            <w:pPr>
              <w:pStyle w:val="Content"/>
            </w:pPr>
            <w:r>
              <w:t>spaces</w:t>
            </w:r>
          </w:p>
        </w:tc>
        <w:tc>
          <w:tcPr>
            <w:tcW w:w="1701" w:type="dxa"/>
          </w:tcPr>
          <w:p w14:paraId="69E576F7" w14:textId="62DFAA86" w:rsidR="241E9876" w:rsidRDefault="003D2A03" w:rsidP="6BFD5F2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276FC5A0" w14:textId="0A5A7871" w:rsidR="003D2A03" w:rsidRDefault="003D2A03" w:rsidP="6BFD5F2A">
            <w:pPr>
              <w:pStyle w:val="Content"/>
            </w:pPr>
            <w:r>
              <w:t>The different types of spaces are displayed within the board class</w:t>
            </w:r>
          </w:p>
        </w:tc>
      </w:tr>
      <w:tr w:rsidR="6BFD5F2A" w14:paraId="3BB671EB" w14:textId="77777777" w:rsidTr="6BFD5F2A">
        <w:trPr>
          <w:trHeight w:val="300"/>
        </w:trPr>
        <w:tc>
          <w:tcPr>
            <w:tcW w:w="2830" w:type="dxa"/>
          </w:tcPr>
          <w:p w14:paraId="7609A963" w14:textId="4BFFB24A" w:rsidR="5DBDF2B3" w:rsidRDefault="5DBDF2B3" w:rsidP="6BFD5F2A">
            <w:pPr>
              <w:pStyle w:val="Content"/>
            </w:pPr>
            <w:r>
              <w:t xml:space="preserve">Menu </w:t>
            </w:r>
          </w:p>
        </w:tc>
        <w:tc>
          <w:tcPr>
            <w:tcW w:w="1701" w:type="dxa"/>
          </w:tcPr>
          <w:p w14:paraId="4C5E1DE4" w14:textId="4736D98E" w:rsidR="3C8C3F71" w:rsidRDefault="3C8C3F71" w:rsidP="6BFD5F2A">
            <w:pPr>
              <w:pStyle w:val="Content"/>
              <w:jc w:val="center"/>
            </w:pPr>
            <w:r>
              <w:t>Accept</w:t>
            </w:r>
          </w:p>
        </w:tc>
        <w:tc>
          <w:tcPr>
            <w:tcW w:w="5205" w:type="dxa"/>
          </w:tcPr>
          <w:p w14:paraId="2803131D" w14:textId="70053DD0" w:rsidR="6BFD5F2A" w:rsidRDefault="6BFD5F2A" w:rsidP="6BFD5F2A">
            <w:pPr>
              <w:pStyle w:val="Content"/>
            </w:pPr>
          </w:p>
        </w:tc>
      </w:tr>
      <w:tr w:rsidR="6BFD5F2A" w14:paraId="7187EFC4" w14:textId="77777777" w:rsidTr="6BFD5F2A">
        <w:trPr>
          <w:trHeight w:val="300"/>
        </w:trPr>
        <w:tc>
          <w:tcPr>
            <w:tcW w:w="2830" w:type="dxa"/>
          </w:tcPr>
          <w:p w14:paraId="6F290516" w14:textId="5360F982" w:rsidR="0BA1A3E0" w:rsidRDefault="0BA1A3E0" w:rsidP="6BFD5F2A">
            <w:pPr>
              <w:pStyle w:val="Content"/>
            </w:pPr>
            <w:r>
              <w:t>G</w:t>
            </w:r>
            <w:r w:rsidR="3C8C3F71">
              <w:t>rid</w:t>
            </w:r>
          </w:p>
        </w:tc>
        <w:tc>
          <w:tcPr>
            <w:tcW w:w="1701" w:type="dxa"/>
          </w:tcPr>
          <w:p w14:paraId="44B6BFDB" w14:textId="6251C366" w:rsidR="3C8C3F71" w:rsidRDefault="3C8C3F71" w:rsidP="6BFD5F2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55CA66E1" w14:textId="7850C1F6" w:rsidR="3C8C3F71" w:rsidRDefault="3C8C3F71" w:rsidP="6BFD5F2A">
            <w:pPr>
              <w:pStyle w:val="Content"/>
            </w:pPr>
            <w:r>
              <w:t>Duplication of board</w:t>
            </w:r>
          </w:p>
        </w:tc>
      </w:tr>
      <w:tr w:rsidR="6BFD5F2A" w14:paraId="3A061FBB" w14:textId="77777777" w:rsidTr="6BFD5F2A">
        <w:trPr>
          <w:trHeight w:val="300"/>
        </w:trPr>
        <w:tc>
          <w:tcPr>
            <w:tcW w:w="2830" w:type="dxa"/>
          </w:tcPr>
          <w:p w14:paraId="75733315" w14:textId="463C172E" w:rsidR="29122622" w:rsidRDefault="29122622" w:rsidP="6BFD5F2A">
            <w:pPr>
              <w:pStyle w:val="Content"/>
            </w:pPr>
            <w:r>
              <w:t>user</w:t>
            </w:r>
          </w:p>
        </w:tc>
        <w:tc>
          <w:tcPr>
            <w:tcW w:w="1701" w:type="dxa"/>
          </w:tcPr>
          <w:p w14:paraId="7DEDC56D" w14:textId="0AB03AC0" w:rsidR="29122622" w:rsidRDefault="29122622" w:rsidP="6BFD5F2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344EFA40" w14:textId="38970D20" w:rsidR="29122622" w:rsidRDefault="29122622" w:rsidP="6BFD5F2A">
            <w:pPr>
              <w:pStyle w:val="Content"/>
            </w:pPr>
            <w:r>
              <w:t>Duplication of player</w:t>
            </w:r>
          </w:p>
        </w:tc>
      </w:tr>
      <w:tr w:rsidR="6BFD5F2A" w14:paraId="2FDFC522" w14:textId="77777777" w:rsidTr="6BFD5F2A">
        <w:trPr>
          <w:trHeight w:val="300"/>
        </w:trPr>
        <w:tc>
          <w:tcPr>
            <w:tcW w:w="2830" w:type="dxa"/>
          </w:tcPr>
          <w:p w14:paraId="361C4470" w14:textId="4CC2C681" w:rsidR="58ED204C" w:rsidRDefault="58ED204C" w:rsidP="6BFD5F2A">
            <w:pPr>
              <w:pStyle w:val="Content"/>
              <w:rPr>
                <w:color w:val="000000" w:themeColor="text1"/>
              </w:rPr>
            </w:pPr>
            <w:r w:rsidRPr="6BFD5F2A">
              <w:rPr>
                <w:color w:val="000000" w:themeColor="text1"/>
                <w:rPrChange w:id="2" w:author="Annie Traill (Student)" w:date="2023-09-29T17:11:00Z">
                  <w:rPr/>
                </w:rPrChange>
              </w:rPr>
              <w:t>Name</w:t>
            </w:r>
          </w:p>
        </w:tc>
        <w:tc>
          <w:tcPr>
            <w:tcW w:w="1701" w:type="dxa"/>
          </w:tcPr>
          <w:p w14:paraId="27BB6ACD" w14:textId="6772E37B" w:rsidR="6914976A" w:rsidRDefault="6914976A" w:rsidP="6BFD5F2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53A1B2A5" w14:textId="369AFF4C" w:rsidR="6914976A" w:rsidRDefault="6914976A" w:rsidP="6BFD5F2A">
            <w:pPr>
              <w:pStyle w:val="Content"/>
            </w:pPr>
            <w:r>
              <w:t>Duplication of User/player</w:t>
            </w:r>
          </w:p>
        </w:tc>
      </w:tr>
      <w:tr w:rsidR="6BFD5F2A" w14:paraId="3B07F254" w14:textId="77777777" w:rsidTr="6BFD5F2A">
        <w:trPr>
          <w:trHeight w:val="300"/>
        </w:trPr>
        <w:tc>
          <w:tcPr>
            <w:tcW w:w="2830" w:type="dxa"/>
          </w:tcPr>
          <w:p w14:paraId="7D4B4954" w14:textId="2A040E0B" w:rsidR="58ED204C" w:rsidRDefault="58ED204C">
            <w:pPr>
              <w:pStyle w:val="Content"/>
              <w:pPrChange w:id="3" w:author="Annie Traill (Student)" w:date="2023-09-29T17:11:00Z">
                <w:pPr/>
              </w:pPrChange>
            </w:pPr>
            <w:r>
              <w:t>Help button</w:t>
            </w:r>
          </w:p>
        </w:tc>
        <w:tc>
          <w:tcPr>
            <w:tcW w:w="1701" w:type="dxa"/>
          </w:tcPr>
          <w:p w14:paraId="4C82B93A" w14:textId="35A2ADEC" w:rsidR="4658FC80" w:rsidRDefault="4658FC80" w:rsidP="6BFD5F2A">
            <w:r>
              <w:t xml:space="preserve">        Reject</w:t>
            </w:r>
          </w:p>
        </w:tc>
        <w:tc>
          <w:tcPr>
            <w:tcW w:w="5205" w:type="dxa"/>
          </w:tcPr>
          <w:p w14:paraId="3197761D" w14:textId="30961022" w:rsidR="27F8C411" w:rsidRDefault="27F8C411" w:rsidP="6BFD5F2A">
            <w:pPr>
              <w:pStyle w:val="Content"/>
            </w:pPr>
            <w:r>
              <w:t>Would be part of the menu class</w:t>
            </w:r>
          </w:p>
        </w:tc>
      </w:tr>
      <w:tr w:rsidR="6BFD5F2A" w14:paraId="4743B9EA" w14:textId="77777777" w:rsidTr="6BFD5F2A">
        <w:trPr>
          <w:trHeight w:val="300"/>
        </w:trPr>
        <w:tc>
          <w:tcPr>
            <w:tcW w:w="2830" w:type="dxa"/>
          </w:tcPr>
          <w:p w14:paraId="7108D01F" w14:textId="5F313B11" w:rsidR="27F8C411" w:rsidRDefault="27F8C411">
            <w:pPr>
              <w:pStyle w:val="Content"/>
              <w:pPrChange w:id="4" w:author="Annie Traill (Student)" w:date="2023-09-29T17:11:00Z">
                <w:pPr/>
              </w:pPrChange>
            </w:pPr>
            <w:r>
              <w:t>Load Button</w:t>
            </w:r>
          </w:p>
        </w:tc>
        <w:tc>
          <w:tcPr>
            <w:tcW w:w="1701" w:type="dxa"/>
          </w:tcPr>
          <w:p w14:paraId="63478883" w14:textId="0CA22761" w:rsidR="27F8C411" w:rsidRDefault="27F8C411">
            <w:pPr>
              <w:pStyle w:val="Content"/>
              <w:jc w:val="center"/>
              <w:pPrChange w:id="5" w:author="Annie Traill (Student)" w:date="2023-09-29T17:11:00Z">
                <w:pPr/>
              </w:pPrChange>
            </w:pPr>
            <w:r>
              <w:t xml:space="preserve">Reject </w:t>
            </w:r>
          </w:p>
        </w:tc>
        <w:tc>
          <w:tcPr>
            <w:tcW w:w="5205" w:type="dxa"/>
          </w:tcPr>
          <w:p w14:paraId="05F9D65A" w14:textId="5A891289" w:rsidR="27F8C411" w:rsidRDefault="27F8C411" w:rsidP="6BFD5F2A">
            <w:pPr>
              <w:pStyle w:val="Content"/>
            </w:pPr>
            <w:r>
              <w:t>Would be part of the menu class</w:t>
            </w:r>
          </w:p>
        </w:tc>
      </w:tr>
      <w:tr w:rsidR="6BFD5F2A" w14:paraId="6B6AFDF9" w14:textId="77777777" w:rsidTr="6BFD5F2A">
        <w:trPr>
          <w:trHeight w:val="300"/>
        </w:trPr>
        <w:tc>
          <w:tcPr>
            <w:tcW w:w="2830" w:type="dxa"/>
          </w:tcPr>
          <w:p w14:paraId="5B0E3209" w14:textId="6D1DEBBC" w:rsidR="58ED204C" w:rsidRDefault="58ED204C">
            <w:pPr>
              <w:pStyle w:val="Content"/>
              <w:pPrChange w:id="6" w:author="Annie Traill (Student)" w:date="2023-09-29T17:11:00Z">
                <w:pPr/>
              </w:pPrChange>
            </w:pPr>
            <w:r>
              <w:t>Save button</w:t>
            </w:r>
          </w:p>
        </w:tc>
        <w:tc>
          <w:tcPr>
            <w:tcW w:w="1701" w:type="dxa"/>
          </w:tcPr>
          <w:p w14:paraId="02F4C51F" w14:textId="30CA098B" w:rsidR="6EB9415D" w:rsidRDefault="6EB9415D" w:rsidP="6BFD5F2A">
            <w:pPr>
              <w:pStyle w:val="Content"/>
              <w:jc w:val="center"/>
            </w:pPr>
            <w:r>
              <w:t>Reject</w:t>
            </w:r>
          </w:p>
        </w:tc>
        <w:tc>
          <w:tcPr>
            <w:tcW w:w="5205" w:type="dxa"/>
          </w:tcPr>
          <w:p w14:paraId="4018A756" w14:textId="22D3FD34" w:rsidR="6EB9415D" w:rsidRDefault="6EB9415D" w:rsidP="6BFD5F2A">
            <w:pPr>
              <w:pStyle w:val="Content"/>
            </w:pPr>
            <w:r>
              <w:t>Would be part of the menu class</w:t>
            </w:r>
          </w:p>
        </w:tc>
      </w:tr>
      <w:tr w:rsidR="6BFD5F2A" w14:paraId="7F2CA35D" w14:textId="77777777" w:rsidTr="6BFD5F2A">
        <w:tblPrEx>
          <w:tblW w:w="0" w:type="auto"/>
          <w:tblPrExChange w:id="7" w:author="Annie Traill (Student)" w:date="2023-09-29T17:27:00Z">
            <w:tblPrEx>
              <w:tblW w:w="0" w:type="auto"/>
            </w:tblPrEx>
          </w:tblPrExChange>
        </w:tblPrEx>
        <w:trPr>
          <w:trHeight w:val="300"/>
          <w:trPrChange w:id="8" w:author="Annie Traill (Student)" w:date="2023-09-29T17:27:00Z">
            <w:trPr>
              <w:trHeight w:val="300"/>
            </w:trPr>
          </w:trPrChange>
        </w:trPr>
        <w:tc>
          <w:tcPr>
            <w:tcW w:w="2830" w:type="dxa"/>
            <w:tcPrChange w:id="9" w:author="Annie Traill (Student)" w:date="2023-09-29T17:27:00Z">
              <w:tcPr>
                <w:tcW w:w="2830" w:type="dxa"/>
              </w:tcPr>
            </w:tcPrChange>
          </w:tcPr>
          <w:p w14:paraId="44627575" w14:textId="013DB58B" w:rsidR="6BFD5F2A" w:rsidRDefault="003D2A03">
            <w:pPr>
              <w:pStyle w:val="Content"/>
              <w:pPrChange w:id="10" w:author="Annie Traill (Student)" w:date="2023-09-29T17:11:00Z">
                <w:pPr/>
              </w:pPrChange>
            </w:pPr>
            <w:r>
              <w:t>Exit button</w:t>
            </w:r>
          </w:p>
        </w:tc>
        <w:tc>
          <w:tcPr>
            <w:tcW w:w="1701" w:type="dxa"/>
            <w:tcPrChange w:id="11" w:author="Annie Traill (Student)" w:date="2023-09-29T17:27:00Z">
              <w:tcPr>
                <w:tcW w:w="1701" w:type="dxa"/>
              </w:tcPr>
            </w:tcPrChange>
          </w:tcPr>
          <w:p w14:paraId="333268AA" w14:textId="07F6A581" w:rsidR="6BFD5F2A" w:rsidRDefault="003D2A03">
            <w:pPr>
              <w:pStyle w:val="Content"/>
              <w:jc w:val="center"/>
              <w:pPrChange w:id="12" w:author="Annie Traill (Student)" w:date="2023-09-29T17:11:00Z">
                <w:pPr/>
              </w:pPrChange>
            </w:pPr>
            <w:r>
              <w:t>Reject</w:t>
            </w:r>
          </w:p>
        </w:tc>
        <w:tc>
          <w:tcPr>
            <w:tcW w:w="5205" w:type="dxa"/>
            <w:tcPrChange w:id="13" w:author="Annie Traill (Student)" w:date="2023-09-29T17:27:00Z">
              <w:tcPr>
                <w:tcW w:w="5205" w:type="dxa"/>
              </w:tcPr>
            </w:tcPrChange>
          </w:tcPr>
          <w:p w14:paraId="6169FE0B" w14:textId="1F38C56C" w:rsidR="6BFD5F2A" w:rsidRDefault="003D2A03">
            <w:pPr>
              <w:pStyle w:val="Content"/>
              <w:pPrChange w:id="14" w:author="Annie Traill (Student)" w:date="2023-09-29T17:11:00Z">
                <w:pPr/>
              </w:pPrChange>
            </w:pPr>
            <w:r>
              <w:t>Would be part of the menu class</w:t>
            </w:r>
          </w:p>
        </w:tc>
      </w:tr>
      <w:tr w:rsidR="6BFD5F2A" w14:paraId="737E8BC0" w14:textId="77777777" w:rsidTr="6BFD5F2A">
        <w:trPr>
          <w:trHeight w:val="300"/>
        </w:trPr>
        <w:tc>
          <w:tcPr>
            <w:tcW w:w="2830" w:type="dxa"/>
          </w:tcPr>
          <w:p w14:paraId="5E16F49F" w14:textId="1AF50E70" w:rsidR="6BFD5F2A" w:rsidRDefault="6BFD5F2A">
            <w:pPr>
              <w:pStyle w:val="Content"/>
              <w:pPrChange w:id="15" w:author="Annie Traill (Student)" w:date="2023-09-29T17:11:00Z">
                <w:pPr/>
              </w:pPrChange>
            </w:pPr>
          </w:p>
        </w:tc>
        <w:tc>
          <w:tcPr>
            <w:tcW w:w="1701" w:type="dxa"/>
          </w:tcPr>
          <w:p w14:paraId="5B65F0BA" w14:textId="372AB7E2" w:rsidR="6BFD5F2A" w:rsidRDefault="6BFD5F2A">
            <w:pPr>
              <w:pStyle w:val="Content"/>
              <w:jc w:val="center"/>
              <w:pPrChange w:id="16" w:author="Annie Traill (Student)" w:date="2023-09-29T17:11:00Z">
                <w:pPr/>
              </w:pPrChange>
            </w:pPr>
          </w:p>
        </w:tc>
        <w:tc>
          <w:tcPr>
            <w:tcW w:w="5205" w:type="dxa"/>
          </w:tcPr>
          <w:p w14:paraId="5BFD3CAB" w14:textId="187DA7F6" w:rsidR="6BFD5F2A" w:rsidRDefault="6BFD5F2A">
            <w:pPr>
              <w:pStyle w:val="Content"/>
              <w:pPrChange w:id="17" w:author="Annie Traill (Student)" w:date="2023-09-29T17:11:00Z">
                <w:pPr/>
              </w:pPrChange>
            </w:pPr>
          </w:p>
        </w:tc>
      </w:tr>
      <w:tr w:rsidR="6BFD5F2A" w14:paraId="6C39982F" w14:textId="77777777" w:rsidTr="6BFD5F2A">
        <w:trPr>
          <w:trHeight w:val="300"/>
        </w:trPr>
        <w:tc>
          <w:tcPr>
            <w:tcW w:w="2830" w:type="dxa"/>
          </w:tcPr>
          <w:p w14:paraId="69F629D2" w14:textId="03D4CE77" w:rsidR="6BFD5F2A" w:rsidRDefault="6BFD5F2A">
            <w:pPr>
              <w:pStyle w:val="Content"/>
              <w:pPrChange w:id="18" w:author="Annie Traill (Student)" w:date="2023-09-29T17:11:00Z">
                <w:pPr/>
              </w:pPrChange>
            </w:pPr>
          </w:p>
        </w:tc>
        <w:tc>
          <w:tcPr>
            <w:tcW w:w="1701" w:type="dxa"/>
          </w:tcPr>
          <w:p w14:paraId="17946581" w14:textId="6385ED40" w:rsidR="6BFD5F2A" w:rsidRDefault="6BFD5F2A">
            <w:pPr>
              <w:pStyle w:val="Content"/>
              <w:jc w:val="center"/>
              <w:pPrChange w:id="19" w:author="Annie Traill (Student)" w:date="2023-09-29T17:11:00Z">
                <w:pPr/>
              </w:pPrChange>
            </w:pPr>
          </w:p>
        </w:tc>
        <w:tc>
          <w:tcPr>
            <w:tcW w:w="5205" w:type="dxa"/>
          </w:tcPr>
          <w:p w14:paraId="2EA5EE2A" w14:textId="67BB1822" w:rsidR="6BFD5F2A" w:rsidRDefault="6BFD5F2A">
            <w:pPr>
              <w:pStyle w:val="Content"/>
              <w:pPrChange w:id="20" w:author="Annie Traill (Student)" w:date="2023-09-29T17:11:00Z">
                <w:pPr/>
              </w:pPrChange>
            </w:pPr>
          </w:p>
        </w:tc>
      </w:tr>
      <w:tr w:rsidR="6BFD5F2A" w14:paraId="181408EE" w14:textId="77777777" w:rsidTr="6BFD5F2A">
        <w:trPr>
          <w:trHeight w:val="300"/>
        </w:trPr>
        <w:tc>
          <w:tcPr>
            <w:tcW w:w="2830" w:type="dxa"/>
          </w:tcPr>
          <w:p w14:paraId="6BA99481" w14:textId="02BC1EE2" w:rsidR="6BFD5F2A" w:rsidRDefault="6BFD5F2A">
            <w:pPr>
              <w:pStyle w:val="Content"/>
              <w:pPrChange w:id="21" w:author="Annie Traill (Student)" w:date="2023-09-29T17:11:00Z">
                <w:pPr/>
              </w:pPrChange>
            </w:pPr>
          </w:p>
        </w:tc>
        <w:tc>
          <w:tcPr>
            <w:tcW w:w="1701" w:type="dxa"/>
          </w:tcPr>
          <w:p w14:paraId="58AC490D" w14:textId="61A850CB" w:rsidR="6BFD5F2A" w:rsidRDefault="6BFD5F2A">
            <w:pPr>
              <w:pStyle w:val="Content"/>
              <w:jc w:val="center"/>
              <w:pPrChange w:id="22" w:author="Annie Traill (Student)" w:date="2023-09-29T17:11:00Z">
                <w:pPr/>
              </w:pPrChange>
            </w:pPr>
          </w:p>
        </w:tc>
        <w:tc>
          <w:tcPr>
            <w:tcW w:w="5205" w:type="dxa"/>
          </w:tcPr>
          <w:p w14:paraId="4488AF4D" w14:textId="7CD45D76" w:rsidR="6BFD5F2A" w:rsidRDefault="6BFD5F2A">
            <w:pPr>
              <w:pStyle w:val="Content"/>
              <w:pPrChange w:id="23" w:author="Annie Traill (Student)" w:date="2023-09-29T17:11:00Z">
                <w:pPr/>
              </w:pPrChange>
            </w:pPr>
          </w:p>
        </w:tc>
      </w:tr>
      <w:tr w:rsidR="6BFD5F2A" w14:paraId="0B7D8A00" w14:textId="77777777" w:rsidTr="6BFD5F2A">
        <w:trPr>
          <w:trHeight w:val="300"/>
        </w:trPr>
        <w:tc>
          <w:tcPr>
            <w:tcW w:w="2830" w:type="dxa"/>
          </w:tcPr>
          <w:p w14:paraId="58460D14" w14:textId="534F5101" w:rsidR="6BFD5F2A" w:rsidRDefault="6BFD5F2A" w:rsidP="6BFD5F2A">
            <w:pPr>
              <w:pStyle w:val="Content"/>
            </w:pPr>
          </w:p>
        </w:tc>
        <w:tc>
          <w:tcPr>
            <w:tcW w:w="1701" w:type="dxa"/>
          </w:tcPr>
          <w:p w14:paraId="412C280B" w14:textId="3B7975DB" w:rsidR="6BFD5F2A" w:rsidRDefault="6BFD5F2A" w:rsidP="6BFD5F2A">
            <w:pPr>
              <w:pStyle w:val="Content"/>
              <w:jc w:val="center"/>
            </w:pPr>
          </w:p>
        </w:tc>
        <w:tc>
          <w:tcPr>
            <w:tcW w:w="5205" w:type="dxa"/>
          </w:tcPr>
          <w:p w14:paraId="29607E61" w14:textId="5FE21AAA" w:rsidR="6BFD5F2A" w:rsidRDefault="6BFD5F2A" w:rsidP="6BFD5F2A">
            <w:pPr>
              <w:pStyle w:val="Content"/>
            </w:pPr>
          </w:p>
        </w:tc>
      </w:tr>
      <w:tr w:rsidR="6BFD5F2A" w14:paraId="6D3056DD" w14:textId="77777777" w:rsidTr="6BFD5F2A">
        <w:trPr>
          <w:trHeight w:val="300"/>
        </w:trPr>
        <w:tc>
          <w:tcPr>
            <w:tcW w:w="2830" w:type="dxa"/>
          </w:tcPr>
          <w:p w14:paraId="27C27C13" w14:textId="40427F15" w:rsidR="6BFD5F2A" w:rsidRDefault="6BFD5F2A" w:rsidP="6BFD5F2A">
            <w:pPr>
              <w:pStyle w:val="Content"/>
            </w:pPr>
          </w:p>
        </w:tc>
        <w:tc>
          <w:tcPr>
            <w:tcW w:w="1701" w:type="dxa"/>
          </w:tcPr>
          <w:p w14:paraId="19D73491" w14:textId="1D27432B" w:rsidR="6BFD5F2A" w:rsidRDefault="6BFD5F2A" w:rsidP="6BFD5F2A">
            <w:pPr>
              <w:pStyle w:val="Content"/>
              <w:jc w:val="center"/>
            </w:pPr>
          </w:p>
        </w:tc>
        <w:tc>
          <w:tcPr>
            <w:tcW w:w="5205" w:type="dxa"/>
          </w:tcPr>
          <w:p w14:paraId="3CB0A974" w14:textId="23FF850F" w:rsidR="6BFD5F2A" w:rsidRDefault="6BFD5F2A" w:rsidP="6BFD5F2A">
            <w:pPr>
              <w:pStyle w:val="Content"/>
            </w:pPr>
          </w:p>
        </w:tc>
      </w:tr>
      <w:tr w:rsidR="6BFD5F2A" w14:paraId="1A123DEB" w14:textId="77777777" w:rsidTr="6BFD5F2A">
        <w:trPr>
          <w:trHeight w:val="300"/>
        </w:trPr>
        <w:tc>
          <w:tcPr>
            <w:tcW w:w="2830" w:type="dxa"/>
          </w:tcPr>
          <w:p w14:paraId="54DCAD6D" w14:textId="77B1A373" w:rsidR="6BFD5F2A" w:rsidRDefault="6BFD5F2A" w:rsidP="6BFD5F2A">
            <w:pPr>
              <w:pStyle w:val="Content"/>
            </w:pPr>
          </w:p>
        </w:tc>
        <w:tc>
          <w:tcPr>
            <w:tcW w:w="1701" w:type="dxa"/>
          </w:tcPr>
          <w:p w14:paraId="3BD17FDF" w14:textId="431D01B6" w:rsidR="6BFD5F2A" w:rsidRDefault="6BFD5F2A" w:rsidP="6BFD5F2A">
            <w:pPr>
              <w:pStyle w:val="Content"/>
              <w:jc w:val="center"/>
            </w:pPr>
          </w:p>
        </w:tc>
        <w:tc>
          <w:tcPr>
            <w:tcW w:w="5205" w:type="dxa"/>
          </w:tcPr>
          <w:p w14:paraId="2C86DC1B" w14:textId="4D111B73" w:rsidR="4D0E8F4F" w:rsidRDefault="4D0E8F4F" w:rsidP="6BFD5F2A">
            <w:pPr>
              <w:pStyle w:val="Content"/>
            </w:pPr>
            <w:ins w:id="24" w:author="Annie Traill (Student)" w:date="2023-09-29T17:37:00Z">
              <w:r>
                <w:t xml:space="preserve">  </w:t>
              </w:r>
            </w:ins>
          </w:p>
        </w:tc>
      </w:tr>
      <w:tr w:rsidR="3A92A472" w14:paraId="4D5384A6" w14:textId="77777777" w:rsidTr="6BFD5F2A">
        <w:trPr>
          <w:trHeight w:val="300"/>
        </w:trPr>
        <w:tc>
          <w:tcPr>
            <w:tcW w:w="2830" w:type="dxa"/>
          </w:tcPr>
          <w:p w14:paraId="3619C6E7" w14:textId="659CE3DF" w:rsidR="1A356A24" w:rsidRDefault="1A356A24" w:rsidP="3A92A472">
            <w:pPr>
              <w:pStyle w:val="Content"/>
            </w:pPr>
          </w:p>
        </w:tc>
        <w:tc>
          <w:tcPr>
            <w:tcW w:w="1701" w:type="dxa"/>
          </w:tcPr>
          <w:p w14:paraId="01045485" w14:textId="6F169DA0" w:rsidR="29BADE5E" w:rsidRDefault="29BADE5E" w:rsidP="3A92A472">
            <w:pPr>
              <w:pStyle w:val="Content"/>
              <w:jc w:val="center"/>
            </w:pPr>
          </w:p>
        </w:tc>
        <w:tc>
          <w:tcPr>
            <w:tcW w:w="5205" w:type="dxa"/>
          </w:tcPr>
          <w:p w14:paraId="7A0DBE89" w14:textId="03F7C2D4" w:rsidR="3A92A472" w:rsidRDefault="3A92A472" w:rsidP="3A92A472">
            <w:pPr>
              <w:pStyle w:val="Content"/>
            </w:pPr>
          </w:p>
        </w:tc>
      </w:tr>
    </w:tbl>
    <w:p w14:paraId="42DD1E49" w14:textId="39877F1F" w:rsidR="00255BDA" w:rsidRPr="00DF7CA7" w:rsidRDefault="00255BDA" w:rsidP="00255BDA">
      <w:pPr>
        <w:pStyle w:val="Content"/>
        <w:rPr>
          <w:b/>
          <w:bCs/>
          <w:i/>
          <w:iCs/>
          <w:color w:val="943634" w:themeColor="accent2" w:themeShade="BF"/>
        </w:rPr>
      </w:pPr>
    </w:p>
    <w:p w14:paraId="29C2F3E7" w14:textId="77363AF4" w:rsidR="3A92A472" w:rsidRDefault="3A92A472" w:rsidP="3A92A472">
      <w:pPr>
        <w:pStyle w:val="Heading2"/>
        <w:rPr>
          <w:lang w:val="en-GB"/>
        </w:rPr>
      </w:pPr>
    </w:p>
    <w:p w14:paraId="1BB38E4E" w14:textId="6B124761" w:rsidR="3A92A472" w:rsidRDefault="3A92A472" w:rsidP="3A92A472">
      <w:pPr>
        <w:pStyle w:val="Heading2"/>
        <w:rPr>
          <w:lang w:val="en-GB"/>
        </w:rPr>
      </w:pPr>
    </w:p>
    <w:p w14:paraId="171BF6DC" w14:textId="3A7D8FBC" w:rsidR="3A92A472" w:rsidRDefault="3A92A472" w:rsidP="3A92A472">
      <w:pPr>
        <w:rPr>
          <w:lang w:val="en-GB"/>
        </w:rPr>
      </w:pPr>
    </w:p>
    <w:p w14:paraId="19858E33" w14:textId="62F7BA68" w:rsidR="6BFD5F2A" w:rsidRDefault="6BFD5F2A">
      <w:r>
        <w:br w:type="page"/>
      </w:r>
    </w:p>
    <w:p w14:paraId="3C3EC892" w14:textId="635BE79B" w:rsidR="00B25E9D" w:rsidRDefault="00B25E9D" w:rsidP="00255BDA">
      <w:pPr>
        <w:pStyle w:val="Heading2"/>
        <w:rPr>
          <w:lang w:val="en-GB"/>
        </w:rPr>
      </w:pPr>
      <w:r w:rsidRPr="00134CCF">
        <w:rPr>
          <w:lang w:val="en-GB"/>
        </w:rPr>
        <w:lastRenderedPageBreak/>
        <w:t xml:space="preserve">Class </w:t>
      </w:r>
      <w:r>
        <w:rPr>
          <w:lang w:val="en-GB"/>
        </w:rPr>
        <w:t>Descriptions including Responsibilities, Fields</w:t>
      </w:r>
      <w:r w:rsidR="00255BDA">
        <w:rPr>
          <w:lang w:val="en-GB"/>
        </w:rPr>
        <w:t>,</w:t>
      </w:r>
      <w:r>
        <w:rPr>
          <w:lang w:val="en-GB"/>
        </w:rPr>
        <w:t xml:space="preserve"> and </w:t>
      </w:r>
      <w:r w:rsidRPr="00134CCF">
        <w:rPr>
          <w:lang w:val="en-GB"/>
        </w:rPr>
        <w:t>Methods</w:t>
      </w:r>
    </w:p>
    <w:p w14:paraId="0507BDDF" w14:textId="535346A3" w:rsidR="00255BDA" w:rsidRPr="00725866" w:rsidRDefault="00255BDA" w:rsidP="745071F4">
      <w:pPr>
        <w:pStyle w:val="Content"/>
        <w:rPr>
          <w:highlight w:val="magenta"/>
        </w:rPr>
      </w:pPr>
    </w:p>
    <w:p w14:paraId="744E6809" w14:textId="723952AB" w:rsidR="70D3D754" w:rsidRDefault="70D3D754" w:rsidP="6BFD5F2A">
      <w:r>
        <w:t xml:space="preserve">The Player Class is used </w:t>
      </w:r>
      <w:r w:rsidR="1A12F5DF">
        <w:t>to</w:t>
      </w:r>
      <w:r>
        <w:t xml:space="preserve"> keep track of the players</w:t>
      </w:r>
      <w:r w:rsidR="00AA4FDE">
        <w:t xml:space="preserve"> dice roll </w:t>
      </w:r>
      <w:r>
        <w:t>and whether it is their turn or not</w:t>
      </w:r>
      <w:r w:rsidR="00AA4FDE">
        <w:t xml:space="preserve">. There are no fields within this class. The </w:t>
      </w:r>
      <w:proofErr w:type="spellStart"/>
      <w:r w:rsidR="00AA4FDE">
        <w:t>generateDiceRoll</w:t>
      </w:r>
      <w:proofErr w:type="spellEnd"/>
      <w:r w:rsidR="00AA4FDE">
        <w:t xml:space="preserve">() method returns a random integer between 1 and 6. The generateP1DiceRoll() method assigns a random number generated to player 1. The generateP2DiceRoll() assigns a random number generated to player 2. The </w:t>
      </w:r>
      <w:proofErr w:type="spellStart"/>
      <w:r w:rsidR="00AA4FDE">
        <w:t>playerTurn</w:t>
      </w:r>
      <w:proofErr w:type="spellEnd"/>
      <w:r w:rsidR="00AA4FDE">
        <w:t>() method alternates between each player, displaying an option to play their turn, pause the game or exit the game each time.</w:t>
      </w:r>
    </w:p>
    <w:p w14:paraId="3DA47966" w14:textId="77777777" w:rsidR="000825ED" w:rsidRDefault="000825ED" w:rsidP="6BFD5F2A"/>
    <w:p w14:paraId="4705A106" w14:textId="77777777" w:rsidR="00FB0807" w:rsidRDefault="000825ED" w:rsidP="000825ED">
      <w:r>
        <w:t xml:space="preserve">The Board class displays the board as well as displaying and moving the objects on the board (players, selkies, </w:t>
      </w:r>
      <w:proofErr w:type="spellStart"/>
      <w:r>
        <w:t>munros</w:t>
      </w:r>
      <w:proofErr w:type="spellEnd"/>
      <w:r>
        <w:t xml:space="preserve">). The fields in this class are the board array, updatedPlayer1Col, updatedPlayer1Row, updatedPlayer2Col, updatedPlayer2Row, currentPlayer1Col, currentPlayer1Row, currentPlayer2Col, and currentPlayer2Row. The </w:t>
      </w:r>
      <w:proofErr w:type="spellStart"/>
      <w:r>
        <w:t>initialiseBoard</w:t>
      </w:r>
      <w:proofErr w:type="spellEnd"/>
      <w:r>
        <w:t xml:space="preserve">() method initializes each space on the board to be empty. The </w:t>
      </w:r>
      <w:proofErr w:type="spellStart"/>
      <w:r>
        <w:t>displayBoard</w:t>
      </w:r>
      <w:proofErr w:type="spellEnd"/>
      <w:r>
        <w:t xml:space="preserve">() method displays the grid to the user. The </w:t>
      </w:r>
      <w:proofErr w:type="spellStart"/>
      <w:r>
        <w:t>displayActivitySquares</w:t>
      </w:r>
      <w:proofErr w:type="spellEnd"/>
      <w:r>
        <w:t xml:space="preserve">() method displays the selkies, </w:t>
      </w:r>
      <w:proofErr w:type="spellStart"/>
      <w:r>
        <w:t>munros</w:t>
      </w:r>
      <w:proofErr w:type="spellEnd"/>
      <w:r>
        <w:t xml:space="preserve">, and whisky boosts on the board. The </w:t>
      </w:r>
      <w:proofErr w:type="spellStart"/>
      <w:r>
        <w:t>initializePlayerLocation</w:t>
      </w:r>
      <w:proofErr w:type="spellEnd"/>
      <w:r>
        <w:t xml:space="preserve">() method the players location to the bottom left of the board. The updateP1BoardPos() method moves player 1 along the board according on what number they roll and what spaces they land on. </w:t>
      </w:r>
      <w:r>
        <w:t>The updateP</w:t>
      </w:r>
      <w:r>
        <w:t>2</w:t>
      </w:r>
      <w:r>
        <w:t xml:space="preserve">BoardPos() method moves player </w:t>
      </w:r>
      <w:r>
        <w:t xml:space="preserve">2 </w:t>
      </w:r>
      <w:r>
        <w:t xml:space="preserve">along the board according on what number they roll and what spaces they land on. </w:t>
      </w:r>
      <w:r>
        <w:t xml:space="preserve">The </w:t>
      </w:r>
      <w:proofErr w:type="spellStart"/>
      <w:r>
        <w:t>saveGame</w:t>
      </w:r>
      <w:proofErr w:type="spellEnd"/>
      <w:r>
        <w:t xml:space="preserve">() method writes the current position of each player to file. The </w:t>
      </w:r>
      <w:proofErr w:type="spellStart"/>
      <w:r>
        <w:t>loadGame</w:t>
      </w:r>
      <w:proofErr w:type="spellEnd"/>
      <w:r>
        <w:t xml:space="preserve">() method reads in </w:t>
      </w:r>
      <w:r w:rsidR="00FB0807">
        <w:t>each players positions from the previously saved game.</w:t>
      </w:r>
    </w:p>
    <w:p w14:paraId="743F2FEE" w14:textId="77777777" w:rsidR="00FB0807" w:rsidRDefault="00FB0807" w:rsidP="000825ED"/>
    <w:p w14:paraId="7B2E2886" w14:textId="5389E35D" w:rsidR="000825ED" w:rsidRDefault="00FB0807" w:rsidP="000825ED">
      <w:r>
        <w:t xml:space="preserve">The Menu class displays the menu to the user and processes the user’s choices. The main method runs program. The </w:t>
      </w:r>
      <w:proofErr w:type="spellStart"/>
      <w:r>
        <w:t>displayMenu</w:t>
      </w:r>
      <w:proofErr w:type="spellEnd"/>
      <w:r>
        <w:t xml:space="preserve">() method displays the main menu to the user. The </w:t>
      </w:r>
      <w:proofErr w:type="spellStart"/>
      <w:r>
        <w:t>displayPauseMenu</w:t>
      </w:r>
      <w:proofErr w:type="spellEnd"/>
      <w:r>
        <w:t xml:space="preserve">() method displays the pause menu to the user. The </w:t>
      </w:r>
      <w:proofErr w:type="spellStart"/>
      <w:r>
        <w:t>processUserChoice</w:t>
      </w:r>
      <w:proofErr w:type="spellEnd"/>
      <w:r>
        <w:t xml:space="preserve">() method processes the users choice and runs the appropriate methods. The </w:t>
      </w:r>
      <w:proofErr w:type="spellStart"/>
      <w:r>
        <w:t>displayRules</w:t>
      </w:r>
      <w:proofErr w:type="spellEnd"/>
      <w:r>
        <w:t>() method displays the rules of the game to the user.</w:t>
      </w:r>
      <w:r w:rsidR="000825ED">
        <w:t xml:space="preserve"> </w:t>
      </w:r>
    </w:p>
    <w:p w14:paraId="4C772B93" w14:textId="34D58A73" w:rsidR="000825ED" w:rsidRDefault="000825ED" w:rsidP="6BFD5F2A"/>
    <w:p w14:paraId="6F9976F6" w14:textId="6BF1D3A8" w:rsidR="00FB0807" w:rsidRDefault="00FB0807" w:rsidP="6BFD5F2A">
      <w:r>
        <w:t>The Selkies class stores the positions that players will be moved to if they land on a selkie. The fields in this class are selkie1PlayerPos_X, selkie1PlayerPos_Y, selkie2PlayerPos_X, selkie2PlayerPos_Y, selkie3PlayerPos_X, selkie3PlayerPos_Y, selkie4PlayerPos_X, selkie4PlayerPos_Y. The methods in this class return these fields to decide what position on the board the player will be moved to depending on what selkie they land on.</w:t>
      </w:r>
    </w:p>
    <w:p w14:paraId="4F206184" w14:textId="77777777" w:rsidR="000825ED" w:rsidRDefault="000825ED" w:rsidP="6BFD5F2A"/>
    <w:p w14:paraId="28EF9F87" w14:textId="1A4FCFEE" w:rsidR="00FB0807" w:rsidRDefault="00FB0807" w:rsidP="00FB0807">
      <w:r>
        <w:t xml:space="preserve">The </w:t>
      </w:r>
      <w:r>
        <w:t>Munros</w:t>
      </w:r>
      <w:r>
        <w:t xml:space="preserve"> class stores the positions that players will be moved to if they land on a </w:t>
      </w:r>
      <w:proofErr w:type="spellStart"/>
      <w:r>
        <w:t>munro</w:t>
      </w:r>
      <w:proofErr w:type="spellEnd"/>
      <w:r>
        <w:t xml:space="preserve">. The fields in this class are </w:t>
      </w:r>
      <w:r>
        <w:t>munro</w:t>
      </w:r>
      <w:r>
        <w:t xml:space="preserve">1PlayerPos_X, </w:t>
      </w:r>
      <w:r>
        <w:t>munro</w:t>
      </w:r>
      <w:r>
        <w:t xml:space="preserve">1PlayerPos_Y, </w:t>
      </w:r>
      <w:r>
        <w:t>munro</w:t>
      </w:r>
      <w:r>
        <w:t xml:space="preserve">2PlayerPos_X, </w:t>
      </w:r>
      <w:r>
        <w:t>munro</w:t>
      </w:r>
      <w:r>
        <w:t xml:space="preserve">2PlayerPos_Y, </w:t>
      </w:r>
      <w:r>
        <w:t>munro</w:t>
      </w:r>
      <w:r>
        <w:t xml:space="preserve">3PlayerPos_X, </w:t>
      </w:r>
      <w:r>
        <w:t>munro</w:t>
      </w:r>
      <w:r>
        <w:t xml:space="preserve">3PlayerPos_Y, </w:t>
      </w:r>
      <w:r>
        <w:t>munro</w:t>
      </w:r>
      <w:r>
        <w:t xml:space="preserve">4PlayerPos_X, </w:t>
      </w:r>
      <w:r>
        <w:t>munro</w:t>
      </w:r>
      <w:r>
        <w:t xml:space="preserve">4PlayerPos_Y. The methods in this class return these fields to decide what position on the board the player will be moved to depending on what </w:t>
      </w:r>
      <w:proofErr w:type="spellStart"/>
      <w:r>
        <w:t>munro</w:t>
      </w:r>
      <w:proofErr w:type="spellEnd"/>
      <w:r>
        <w:t xml:space="preserve"> they land on.</w:t>
      </w:r>
    </w:p>
    <w:p w14:paraId="1F3C65EB" w14:textId="77777777" w:rsidR="00FB0807" w:rsidRDefault="00FB0807" w:rsidP="00255BDA">
      <w:pPr>
        <w:pStyle w:val="Heading2"/>
        <w:rPr>
          <w:lang w:val="en-GB"/>
        </w:rPr>
      </w:pPr>
    </w:p>
    <w:p w14:paraId="75134882" w14:textId="77777777" w:rsidR="00FB0807" w:rsidRDefault="00FB0807" w:rsidP="00255BDA">
      <w:pPr>
        <w:pStyle w:val="Heading2"/>
        <w:rPr>
          <w:lang w:val="en-GB"/>
        </w:rPr>
      </w:pPr>
    </w:p>
    <w:p w14:paraId="44293223" w14:textId="77777777" w:rsidR="00FB0807" w:rsidRDefault="00FB0807" w:rsidP="00255BDA">
      <w:pPr>
        <w:pStyle w:val="Heading2"/>
        <w:rPr>
          <w:lang w:val="en-GB"/>
        </w:rPr>
      </w:pPr>
    </w:p>
    <w:p w14:paraId="3FEA405D" w14:textId="77777777" w:rsidR="00FB0807" w:rsidRDefault="00FB0807" w:rsidP="00255BDA">
      <w:pPr>
        <w:pStyle w:val="Heading2"/>
        <w:rPr>
          <w:lang w:val="en-GB"/>
        </w:rPr>
      </w:pPr>
    </w:p>
    <w:p w14:paraId="26DCC354" w14:textId="77777777" w:rsidR="00FB0807" w:rsidRDefault="00FB0807" w:rsidP="00255BDA">
      <w:pPr>
        <w:pStyle w:val="Heading2"/>
        <w:rPr>
          <w:lang w:val="en-GB"/>
        </w:rPr>
      </w:pPr>
    </w:p>
    <w:p w14:paraId="01DE7C81" w14:textId="77777777" w:rsidR="000920CD" w:rsidRPr="000920CD" w:rsidRDefault="000920CD" w:rsidP="000920CD">
      <w:pPr>
        <w:rPr>
          <w:lang w:val="en-GB"/>
        </w:rPr>
      </w:pPr>
    </w:p>
    <w:p w14:paraId="63C6C822" w14:textId="77777777" w:rsidR="00FB0807" w:rsidRDefault="00FB0807" w:rsidP="00255BDA">
      <w:pPr>
        <w:pStyle w:val="Heading2"/>
        <w:rPr>
          <w:lang w:val="en-GB"/>
        </w:rPr>
      </w:pPr>
    </w:p>
    <w:p w14:paraId="7A36479E" w14:textId="601A15E4" w:rsidR="00B25E9D" w:rsidRPr="00C61203" w:rsidRDefault="6D0AD518" w:rsidP="00255BDA">
      <w:pPr>
        <w:pStyle w:val="Heading2"/>
        <w:rPr>
          <w:i w:val="0"/>
          <w:iCs w:val="0"/>
          <w:sz w:val="32"/>
          <w:szCs w:val="36"/>
          <w:lang w:val="en-GB"/>
        </w:rPr>
      </w:pPr>
      <w:r w:rsidRPr="00C61203">
        <w:rPr>
          <w:i w:val="0"/>
          <w:iCs w:val="0"/>
          <w:sz w:val="32"/>
          <w:szCs w:val="36"/>
          <w:lang w:val="en-GB"/>
        </w:rPr>
        <w:t>Class Diagram</w:t>
      </w:r>
    </w:p>
    <w:p w14:paraId="0F667B27" w14:textId="3AA5C04B" w:rsidR="00B25E9D" w:rsidRDefault="00B25E9D" w:rsidP="00D747FE">
      <w:pPr>
        <w:pStyle w:val="Notes"/>
      </w:pPr>
    </w:p>
    <w:p w14:paraId="0D67116F" w14:textId="5A5EFF74" w:rsidR="00B25E9D" w:rsidRDefault="00B25E9D" w:rsidP="3A92A472">
      <w:pPr>
        <w:pStyle w:val="Content"/>
      </w:pPr>
    </w:p>
    <w:p w14:paraId="4A6FE59A" w14:textId="33925E9C" w:rsidR="00B25E9D" w:rsidRDefault="6D0AD518" w:rsidP="000920CD">
      <w:pPr>
        <w:pStyle w:val="Heading1"/>
      </w:pPr>
      <w:r>
        <w:lastRenderedPageBreak/>
        <w:t xml:space="preserve">Activity Diagrams / Pseudocode </w:t>
      </w:r>
    </w:p>
    <w:p w14:paraId="7135C18D" w14:textId="51965F5B" w:rsidR="6BFD5F2A" w:rsidRDefault="6BFD5F2A" w:rsidP="6BFD5F2A">
      <w:pPr>
        <w:pStyle w:val="Content"/>
      </w:pPr>
    </w:p>
    <w:p w14:paraId="22384225" w14:textId="3107FA91" w:rsidR="4B7A54DE" w:rsidRDefault="4B7A54DE" w:rsidP="002A669A">
      <w:r>
        <w:t>Pseudocode for a roll of a dice</w:t>
      </w:r>
      <w:r w:rsidR="6FC925BF">
        <w:t xml:space="preserve"> and moving the player to that square</w:t>
      </w:r>
    </w:p>
    <w:p w14:paraId="0B5F94C8" w14:textId="71FC1397" w:rsidR="3E0E814D" w:rsidRDefault="3E0E814D" w:rsidP="3E0E814D">
      <w:pPr>
        <w:pStyle w:val="Content"/>
      </w:pPr>
    </w:p>
    <w:p w14:paraId="5C739F5B" w14:textId="00494892" w:rsidR="26037968" w:rsidRDefault="26037968" w:rsidP="3A92A472">
      <w:pPr>
        <w:pStyle w:val="Content"/>
      </w:pPr>
      <w:r>
        <w:t xml:space="preserve">Method </w:t>
      </w:r>
      <w:proofErr w:type="spellStart"/>
      <w:r w:rsidR="002A669A">
        <w:t>generateDiceRoll</w:t>
      </w:r>
      <w:proofErr w:type="spellEnd"/>
      <w:r w:rsidR="1342780A">
        <w:t xml:space="preserve"> ()</w:t>
      </w:r>
      <w:r>
        <w:t xml:space="preserve"> {</w:t>
      </w:r>
    </w:p>
    <w:p w14:paraId="276B0F3C" w14:textId="00705126" w:rsidR="002A669A" w:rsidRDefault="002A669A" w:rsidP="002A669A">
      <w:pPr>
        <w:pStyle w:val="Content"/>
        <w:ind w:firstLine="720"/>
      </w:pPr>
      <w:r>
        <w:t>Use the Random class to generate random number between 1 and 6.</w:t>
      </w:r>
    </w:p>
    <w:p w14:paraId="34F22E11" w14:textId="32947C88" w:rsidR="0E911EFA" w:rsidRDefault="002A669A" w:rsidP="002A669A">
      <w:pPr>
        <w:pStyle w:val="Content"/>
        <w:ind w:firstLine="720"/>
      </w:pPr>
      <w:r>
        <w:t>S</w:t>
      </w:r>
      <w:r w:rsidR="585F62AD">
        <w:t xml:space="preserve">tores it in a variable called </w:t>
      </w:r>
      <w:proofErr w:type="spellStart"/>
      <w:r w:rsidR="585F62AD">
        <w:t>random</w:t>
      </w:r>
      <w:r>
        <w:t>Number</w:t>
      </w:r>
      <w:proofErr w:type="spellEnd"/>
    </w:p>
    <w:p w14:paraId="040781B7" w14:textId="2FFE6449" w:rsidR="614DD4C2" w:rsidRDefault="614DD4C2" w:rsidP="002A669A">
      <w:pPr>
        <w:pStyle w:val="Content"/>
        <w:spacing w:line="259" w:lineRule="auto"/>
        <w:ind w:firstLine="720"/>
      </w:pPr>
      <w:r>
        <w:t xml:space="preserve">Return </w:t>
      </w:r>
      <w:proofErr w:type="spellStart"/>
      <w:r w:rsidR="002A669A">
        <w:t>randomNumber</w:t>
      </w:r>
      <w:proofErr w:type="spellEnd"/>
    </w:p>
    <w:p w14:paraId="79C78389" w14:textId="1CA0930A" w:rsidR="26037968" w:rsidRDefault="26037968" w:rsidP="3A92A472">
      <w:pPr>
        <w:pStyle w:val="Content"/>
      </w:pPr>
      <w:r>
        <w:t>}</w:t>
      </w:r>
    </w:p>
    <w:p w14:paraId="5F8A966D" w14:textId="77777777" w:rsidR="002A669A" w:rsidRDefault="002A669A" w:rsidP="3A92A472">
      <w:pPr>
        <w:pStyle w:val="Content"/>
      </w:pPr>
    </w:p>
    <w:p w14:paraId="44F865CC" w14:textId="77777777" w:rsidR="002A669A" w:rsidRDefault="002A669A" w:rsidP="3A92A472">
      <w:pPr>
        <w:pStyle w:val="Content"/>
      </w:pPr>
    </w:p>
    <w:p w14:paraId="2E80FB95" w14:textId="77777777" w:rsidR="002A669A" w:rsidRDefault="002A669A" w:rsidP="3A92A472">
      <w:pPr>
        <w:pStyle w:val="Content"/>
      </w:pPr>
    </w:p>
    <w:p w14:paraId="117CC333" w14:textId="4B8753C1" w:rsidR="4E1BDA59" w:rsidRPr="002A669A" w:rsidRDefault="4E1BDA59" w:rsidP="002A669A">
      <w:r>
        <w:t>Psuedocode for landing on a Selkie</w:t>
      </w:r>
    </w:p>
    <w:p w14:paraId="77B3452D" w14:textId="7BFA5846" w:rsidR="6BFD5F2A" w:rsidRDefault="6BFD5F2A" w:rsidP="6BFD5F2A">
      <w:pPr>
        <w:pStyle w:val="Content"/>
      </w:pPr>
    </w:p>
    <w:p w14:paraId="6906D4A2" w14:textId="6A16525F" w:rsidR="6BFD5F2A" w:rsidRDefault="002A669A" w:rsidP="6BFD5F2A">
      <w:pPr>
        <w:pStyle w:val="Content"/>
      </w:pPr>
      <w:r>
        <w:t>Method updateP1BoardPos() {</w:t>
      </w:r>
    </w:p>
    <w:p w14:paraId="5AC36606" w14:textId="69FEF3EF" w:rsidR="002A669A" w:rsidRDefault="002A669A" w:rsidP="002A669A">
      <w:pPr>
        <w:pStyle w:val="Content"/>
        <w:ind w:firstLine="720"/>
      </w:pPr>
      <w:r>
        <w:t>If currentP1BoardPos.contains(“selkie”)</w:t>
      </w:r>
    </w:p>
    <w:p w14:paraId="429297CF" w14:textId="0437884B" w:rsidR="002A669A" w:rsidRDefault="002A669A" w:rsidP="002A669A">
      <w:pPr>
        <w:pStyle w:val="Content"/>
        <w:ind w:firstLine="720"/>
      </w:pPr>
      <w:r>
        <w:t>{</w:t>
      </w:r>
    </w:p>
    <w:p w14:paraId="07F210C4" w14:textId="6D99C5DC" w:rsidR="002A669A" w:rsidRDefault="002A669A" w:rsidP="6BFD5F2A">
      <w:pPr>
        <w:pStyle w:val="Content"/>
      </w:pPr>
      <w:r>
        <w:tab/>
      </w:r>
      <w:r>
        <w:tab/>
        <w:t>updatedPlayer1Col= selkies.getSelkie1PlayerPos_X;</w:t>
      </w:r>
    </w:p>
    <w:p w14:paraId="6D1999DF" w14:textId="0417A530" w:rsidR="002A669A" w:rsidRDefault="002A669A" w:rsidP="6BFD5F2A">
      <w:pPr>
        <w:pStyle w:val="Content"/>
      </w:pPr>
      <w:r>
        <w:tab/>
      </w:r>
      <w:r>
        <w:tab/>
        <w:t>updatedPlayer1Row = selkies.getSelkie1PlayerPos_Y;</w:t>
      </w:r>
    </w:p>
    <w:p w14:paraId="6484308A" w14:textId="02604CA7" w:rsidR="002A669A" w:rsidRDefault="002A669A" w:rsidP="002A669A">
      <w:pPr>
        <w:pStyle w:val="Content"/>
        <w:ind w:firstLine="720"/>
      </w:pPr>
      <w:r>
        <w:t>}</w:t>
      </w:r>
    </w:p>
    <w:p w14:paraId="2DD3FE2A" w14:textId="12FE7184" w:rsidR="002A669A" w:rsidRDefault="002A669A" w:rsidP="002A669A">
      <w:pPr>
        <w:pStyle w:val="Content"/>
      </w:pPr>
      <w:r>
        <w:t>}</w:t>
      </w:r>
    </w:p>
    <w:p w14:paraId="12CC066C" w14:textId="0DCB5EC7" w:rsidR="6BFD5F2A" w:rsidRDefault="6BFD5F2A" w:rsidP="6BFD5F2A">
      <w:pPr>
        <w:pStyle w:val="Content"/>
      </w:pPr>
    </w:p>
    <w:p w14:paraId="4EA35203" w14:textId="77777777" w:rsidR="002A669A" w:rsidRDefault="002A669A" w:rsidP="6BFD5F2A">
      <w:pPr>
        <w:pStyle w:val="Content"/>
      </w:pPr>
    </w:p>
    <w:p w14:paraId="1E128FDF" w14:textId="77777777" w:rsidR="002A669A" w:rsidRDefault="002A669A" w:rsidP="6BFD5F2A">
      <w:pPr>
        <w:pStyle w:val="Content"/>
        <w:rPr>
          <w:b/>
          <w:bCs/>
        </w:rPr>
      </w:pPr>
    </w:p>
    <w:p w14:paraId="3F738A47" w14:textId="5AFE97DB" w:rsidR="002A669A" w:rsidRDefault="002A669A" w:rsidP="002A669A">
      <w:r>
        <w:t xml:space="preserve">Psuedocode for landing on a </w:t>
      </w:r>
      <w:r>
        <w:t>Munro</w:t>
      </w:r>
    </w:p>
    <w:p w14:paraId="4EA222FD" w14:textId="77777777" w:rsidR="002A669A" w:rsidRDefault="002A669A" w:rsidP="002A669A"/>
    <w:p w14:paraId="287AFFC0" w14:textId="0824244E" w:rsidR="002A669A" w:rsidRDefault="002A669A" w:rsidP="002A669A">
      <w:r>
        <w:t>Method updatePlayer1BoardPos() {</w:t>
      </w:r>
    </w:p>
    <w:p w14:paraId="1C4F1BD2" w14:textId="61F9D8AF" w:rsidR="002A669A" w:rsidRDefault="002A669A" w:rsidP="002A669A">
      <w:r>
        <w:tab/>
        <w:t>If currentP1BoardPos.contains(“</w:t>
      </w:r>
      <w:proofErr w:type="spellStart"/>
      <w:r>
        <w:t>munro</w:t>
      </w:r>
      <w:proofErr w:type="spellEnd"/>
      <w:r>
        <w:t>”)</w:t>
      </w:r>
    </w:p>
    <w:p w14:paraId="2E6C916D" w14:textId="16936CDA" w:rsidR="002A669A" w:rsidRDefault="002A669A" w:rsidP="002A669A">
      <w:r>
        <w:tab/>
        <w:t>{</w:t>
      </w:r>
    </w:p>
    <w:p w14:paraId="58638094" w14:textId="58F44FF5" w:rsidR="002A669A" w:rsidRDefault="002A669A" w:rsidP="002A669A">
      <w:r>
        <w:tab/>
      </w:r>
      <w:r>
        <w:tab/>
        <w:t xml:space="preserve">updatedPlayer1Col = </w:t>
      </w:r>
      <w:r w:rsidR="00241446">
        <w:t>munro.getMunro1PlayerPos_X;</w:t>
      </w:r>
    </w:p>
    <w:p w14:paraId="5EA9A718" w14:textId="7F70CB86" w:rsidR="00241446" w:rsidRDefault="00241446" w:rsidP="002A669A">
      <w:r>
        <w:tab/>
      </w:r>
      <w:r>
        <w:tab/>
        <w:t>updatedPlayer1Row = munro.getMunro1PlayerPos_Y;</w:t>
      </w:r>
    </w:p>
    <w:p w14:paraId="03F53F98" w14:textId="02E9DC59" w:rsidR="00241446" w:rsidRDefault="00241446" w:rsidP="002A669A">
      <w:r>
        <w:tab/>
        <w:t>}</w:t>
      </w:r>
    </w:p>
    <w:p w14:paraId="4795821F" w14:textId="172C56E7" w:rsidR="00241446" w:rsidRPr="002A669A" w:rsidRDefault="00241446" w:rsidP="002A669A">
      <w:r>
        <w:t>}</w:t>
      </w:r>
    </w:p>
    <w:p w14:paraId="05003652" w14:textId="77777777" w:rsidR="002A669A" w:rsidRPr="002A669A" w:rsidRDefault="002A669A" w:rsidP="6BFD5F2A">
      <w:pPr>
        <w:pStyle w:val="Content"/>
        <w:rPr>
          <w:b/>
          <w:bCs/>
          <w:lang w:val="en-US"/>
        </w:rPr>
      </w:pPr>
    </w:p>
    <w:p w14:paraId="4BB21EFB" w14:textId="131420E4" w:rsidR="6BFD5F2A" w:rsidRDefault="6BFD5F2A" w:rsidP="6BFD5F2A">
      <w:pPr>
        <w:pStyle w:val="Content"/>
      </w:pPr>
    </w:p>
    <w:p w14:paraId="758F7B98" w14:textId="77777777" w:rsidR="00241446" w:rsidRDefault="00241446" w:rsidP="6BFD5F2A">
      <w:pPr>
        <w:pStyle w:val="Content"/>
      </w:pPr>
    </w:p>
    <w:p w14:paraId="06460F34" w14:textId="77777777" w:rsidR="00241446" w:rsidRDefault="00241446" w:rsidP="6BFD5F2A">
      <w:pPr>
        <w:pStyle w:val="Content"/>
      </w:pPr>
    </w:p>
    <w:p w14:paraId="280CC115" w14:textId="000773D3" w:rsidR="00241446" w:rsidRDefault="00241446" w:rsidP="00241446">
      <w:r>
        <w:t xml:space="preserve">Psuedocode for landing on a </w:t>
      </w:r>
      <w:r>
        <w:t>Whisky Boost</w:t>
      </w:r>
    </w:p>
    <w:p w14:paraId="7538BC0C" w14:textId="77777777" w:rsidR="00241446" w:rsidRDefault="00241446" w:rsidP="6BFD5F2A">
      <w:pPr>
        <w:pStyle w:val="Content"/>
        <w:rPr>
          <w:lang w:val="en-US"/>
        </w:rPr>
      </w:pPr>
    </w:p>
    <w:p w14:paraId="64F4F4A2" w14:textId="0A863CC9" w:rsid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>Method updatePlayer1BoardPos() {</w:t>
      </w:r>
    </w:p>
    <w:p w14:paraId="5E2E37D3" w14:textId="3144059B" w:rsid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ab/>
        <w:t>If currentP1BoardPos.contains(“whisky boost”)</w:t>
      </w:r>
    </w:p>
    <w:p w14:paraId="6FD9B4B5" w14:textId="509ADA26" w:rsid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ab/>
        <w:t>{</w:t>
      </w:r>
    </w:p>
    <w:p w14:paraId="37F6D7BC" w14:textId="39FA7A73" w:rsid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updatedPlayer1Col = updatedPlayer1Col + 5;</w:t>
      </w:r>
    </w:p>
    <w:p w14:paraId="19F3CD51" w14:textId="28B72502" w:rsid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ab/>
        <w:t>}</w:t>
      </w:r>
    </w:p>
    <w:p w14:paraId="4B1A4B65" w14:textId="68C307B5" w:rsidR="00241446" w:rsidRPr="00241446" w:rsidRDefault="00241446" w:rsidP="6BFD5F2A">
      <w:pPr>
        <w:pStyle w:val="Content"/>
        <w:rPr>
          <w:lang w:val="en-US"/>
        </w:rPr>
      </w:pPr>
      <w:r>
        <w:rPr>
          <w:lang w:val="en-US"/>
        </w:rPr>
        <w:t>}</w:t>
      </w:r>
    </w:p>
    <w:p w14:paraId="42BED317" w14:textId="4C4DE75A" w:rsidR="6BFD5F2A" w:rsidRDefault="6BFD5F2A" w:rsidP="6BFD5F2A">
      <w:pPr>
        <w:pStyle w:val="Content"/>
      </w:pPr>
    </w:p>
    <w:p w14:paraId="20E00906" w14:textId="7DA7EEFE" w:rsidR="6BFD5F2A" w:rsidRDefault="6BFD5F2A" w:rsidP="6BFD5F2A">
      <w:pPr>
        <w:pStyle w:val="Content"/>
      </w:pPr>
    </w:p>
    <w:p w14:paraId="10398E28" w14:textId="10F5E47B" w:rsidR="00255BDA" w:rsidRDefault="00255BDA"/>
    <w:p w14:paraId="10638EF5" w14:textId="77777777" w:rsidR="00241446" w:rsidRDefault="00241446"/>
    <w:p w14:paraId="745945E1" w14:textId="77777777" w:rsidR="00241446" w:rsidRDefault="00241446"/>
    <w:p w14:paraId="3E89AFE1" w14:textId="31658805" w:rsidR="00241446" w:rsidRDefault="00241446">
      <w:r>
        <w:t>Pseudocode for alternating player turn</w:t>
      </w:r>
    </w:p>
    <w:p w14:paraId="7B1106A2" w14:textId="77777777" w:rsidR="00241446" w:rsidRDefault="00241446"/>
    <w:p w14:paraId="6FEC8B3E" w14:textId="4E771E95" w:rsidR="00241446" w:rsidRDefault="00241446">
      <w:r>
        <w:t xml:space="preserve">Method </w:t>
      </w:r>
      <w:proofErr w:type="spellStart"/>
      <w:r>
        <w:t>playerTurn</w:t>
      </w:r>
      <w:proofErr w:type="spellEnd"/>
      <w:r>
        <w:t>() {</w:t>
      </w:r>
    </w:p>
    <w:p w14:paraId="0D3A6B20" w14:textId="1D6DE931" w:rsidR="00241446" w:rsidRDefault="00241446">
      <w:r>
        <w:tab/>
      </w:r>
      <w:proofErr w:type="spellStart"/>
      <w:r>
        <w:t>currentPlayer</w:t>
      </w:r>
      <w:proofErr w:type="spellEnd"/>
      <w:r>
        <w:t xml:space="preserve"> = 1;</w:t>
      </w:r>
    </w:p>
    <w:p w14:paraId="68B5E870" w14:textId="2142CA9C" w:rsidR="00241446" w:rsidRDefault="00241446">
      <w:r>
        <w:tab/>
        <w:t xml:space="preserve">if </w:t>
      </w:r>
      <w:proofErr w:type="spellStart"/>
      <w:r>
        <w:t>userChoice</w:t>
      </w:r>
      <w:proofErr w:type="spellEnd"/>
      <w:r>
        <w:t xml:space="preserve"> = 1</w:t>
      </w:r>
    </w:p>
    <w:p w14:paraId="5501BACF" w14:textId="0A7AC87A" w:rsidR="00241446" w:rsidRDefault="00241446">
      <w:r>
        <w:tab/>
        <w:t>{</w:t>
      </w:r>
    </w:p>
    <w:p w14:paraId="362C3501" w14:textId="34AE6B02" w:rsidR="00241446" w:rsidRDefault="00241446">
      <w:r>
        <w:tab/>
      </w:r>
      <w:r>
        <w:tab/>
        <w:t xml:space="preserve">If </w:t>
      </w:r>
      <w:proofErr w:type="spellStart"/>
      <w:r>
        <w:t>currentPlayer</w:t>
      </w:r>
      <w:proofErr w:type="spellEnd"/>
      <w:r>
        <w:t xml:space="preserve"> = 1</w:t>
      </w:r>
    </w:p>
    <w:p w14:paraId="02B5EF59" w14:textId="1B57F912" w:rsidR="00241446" w:rsidRDefault="00241446">
      <w:r>
        <w:tab/>
      </w:r>
      <w:r>
        <w:tab/>
        <w:t>{</w:t>
      </w:r>
    </w:p>
    <w:p w14:paraId="40132CB3" w14:textId="364F26B2" w:rsidR="00241446" w:rsidRDefault="00241446">
      <w:r>
        <w:tab/>
      </w:r>
      <w:r>
        <w:tab/>
      </w:r>
      <w:r>
        <w:tab/>
        <w:t xml:space="preserve">“Current player is “ + </w:t>
      </w:r>
      <w:proofErr w:type="spellStart"/>
      <w:r>
        <w:t>currentPlayer</w:t>
      </w:r>
      <w:proofErr w:type="spellEnd"/>
      <w:r>
        <w:t>;</w:t>
      </w:r>
    </w:p>
    <w:p w14:paraId="7FDA02C8" w14:textId="3A639CC5" w:rsidR="00241446" w:rsidRDefault="00241446">
      <w:pPr>
        <w:rPr>
          <w:lang w:val="it-IT"/>
        </w:rPr>
      </w:pPr>
      <w:r>
        <w:tab/>
      </w:r>
      <w:r>
        <w:tab/>
      </w:r>
      <w:r>
        <w:tab/>
      </w:r>
      <w:proofErr w:type="spellStart"/>
      <w:r w:rsidRPr="00241446">
        <w:rPr>
          <w:lang w:val="it-IT"/>
        </w:rPr>
        <w:t>di</w:t>
      </w:r>
      <w:r>
        <w:rPr>
          <w:lang w:val="it-IT"/>
        </w:rPr>
        <w:t>splayActivitySquares</w:t>
      </w:r>
      <w:proofErr w:type="spellEnd"/>
      <w:r>
        <w:rPr>
          <w:lang w:val="it-IT"/>
        </w:rPr>
        <w:t>();</w:t>
      </w:r>
    </w:p>
    <w:p w14:paraId="0B713059" w14:textId="1D60374C" w:rsidR="00241446" w:rsidRDefault="00241446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updateP1BoardPos();</w:t>
      </w:r>
    </w:p>
    <w:p w14:paraId="4DD6299C" w14:textId="2677E8BF" w:rsidR="00241446" w:rsidRDefault="00241446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displayBoard</w:t>
      </w:r>
      <w:proofErr w:type="spellEnd"/>
      <w:r>
        <w:rPr>
          <w:lang w:val="it-IT"/>
        </w:rPr>
        <w:t>();</w:t>
      </w:r>
    </w:p>
    <w:p w14:paraId="272E8483" w14:textId="42F33DB9" w:rsidR="00241446" w:rsidRDefault="00241446">
      <w:pPr>
        <w:rPr>
          <w:lang w:val="en-GB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 w:rsidRPr="00241446">
        <w:rPr>
          <w:lang w:val="en-GB"/>
        </w:rPr>
        <w:t>currentPlayer</w:t>
      </w:r>
      <w:proofErr w:type="spellEnd"/>
      <w:r w:rsidRPr="00241446">
        <w:rPr>
          <w:lang w:val="en-GB"/>
        </w:rPr>
        <w:t xml:space="preserve"> = </w:t>
      </w:r>
      <w:proofErr w:type="spellStart"/>
      <w:r w:rsidRPr="00241446">
        <w:rPr>
          <w:lang w:val="en-GB"/>
        </w:rPr>
        <w:t>currentP</w:t>
      </w:r>
      <w:r>
        <w:rPr>
          <w:lang w:val="en-GB"/>
        </w:rPr>
        <w:t>layer</w:t>
      </w:r>
      <w:proofErr w:type="spellEnd"/>
      <w:r w:rsidR="000920CD">
        <w:rPr>
          <w:lang w:val="en-GB"/>
        </w:rPr>
        <w:t xml:space="preserve"> + 1;</w:t>
      </w:r>
    </w:p>
    <w:p w14:paraId="22E7D144" w14:textId="3B154C51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42F480C1" w14:textId="6AC89246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14:paraId="3D0E8814" w14:textId="2890D4FA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14:paraId="2FA5F65A" w14:textId="371051FB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“Current player is “ + </w:t>
      </w:r>
      <w:proofErr w:type="spellStart"/>
      <w:r>
        <w:rPr>
          <w:lang w:val="en-GB"/>
        </w:rPr>
        <w:t>currentPlayer</w:t>
      </w:r>
      <w:proofErr w:type="spellEnd"/>
      <w:r>
        <w:rPr>
          <w:lang w:val="en-GB"/>
        </w:rPr>
        <w:t>;</w:t>
      </w:r>
    </w:p>
    <w:p w14:paraId="483B99D4" w14:textId="20A8C6B3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displayActivitySquares</w:t>
      </w:r>
      <w:proofErr w:type="spellEnd"/>
      <w:r>
        <w:rPr>
          <w:lang w:val="en-GB"/>
        </w:rPr>
        <w:t>();</w:t>
      </w:r>
    </w:p>
    <w:p w14:paraId="52719940" w14:textId="41C65289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updateP2BoardPos();</w:t>
      </w:r>
    </w:p>
    <w:p w14:paraId="55B868EE" w14:textId="6C549AC5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displayBoard</w:t>
      </w:r>
      <w:proofErr w:type="spellEnd"/>
      <w:r>
        <w:rPr>
          <w:lang w:val="en-GB"/>
        </w:rPr>
        <w:t>();</w:t>
      </w:r>
    </w:p>
    <w:p w14:paraId="4AB8543F" w14:textId="7309E494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currentPlayer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currentPlayer</w:t>
      </w:r>
      <w:proofErr w:type="spellEnd"/>
      <w:r>
        <w:rPr>
          <w:lang w:val="en-GB"/>
        </w:rPr>
        <w:t xml:space="preserve"> – 1;</w:t>
      </w:r>
    </w:p>
    <w:p w14:paraId="0927478D" w14:textId="33CD3538" w:rsidR="000920CD" w:rsidRDefault="000920C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74256E9D" w14:textId="75AEA773" w:rsidR="000920CD" w:rsidRDefault="000920CD">
      <w:pPr>
        <w:rPr>
          <w:lang w:val="en-GB"/>
        </w:rPr>
      </w:pPr>
      <w:r>
        <w:rPr>
          <w:lang w:val="en-GB"/>
        </w:rPr>
        <w:tab/>
        <w:t>}</w:t>
      </w:r>
    </w:p>
    <w:p w14:paraId="2B4A00B1" w14:textId="115D2669" w:rsidR="000920CD" w:rsidRDefault="000920CD">
      <w:pPr>
        <w:rPr>
          <w:lang w:val="en-GB"/>
        </w:rPr>
      </w:pPr>
      <w:r>
        <w:rPr>
          <w:lang w:val="en-GB"/>
        </w:rPr>
        <w:t>}</w:t>
      </w:r>
    </w:p>
    <w:p w14:paraId="7C1BE558" w14:textId="77777777" w:rsidR="000920CD" w:rsidRPr="00241446" w:rsidRDefault="000920CD">
      <w:pPr>
        <w:rPr>
          <w:lang w:val="en-GB"/>
        </w:rPr>
      </w:pPr>
    </w:p>
    <w:p w14:paraId="49A811FC" w14:textId="1F32E734" w:rsidR="009B035F" w:rsidRPr="00552F92" w:rsidRDefault="009B035F" w:rsidP="009B035F">
      <w:pPr>
        <w:pStyle w:val="Content"/>
      </w:pPr>
    </w:p>
    <w:p w14:paraId="471CAA14" w14:textId="12E89DE7" w:rsidR="00255BDA" w:rsidRPr="00255BDA" w:rsidRDefault="00255BDA" w:rsidP="00255BDA"/>
    <w:sectPr w:rsidR="00255BDA" w:rsidRPr="00255BDA" w:rsidSect="00794C8F"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002A" w14:textId="77777777" w:rsidR="000074E9" w:rsidRDefault="000074E9" w:rsidP="004F50E1">
      <w:r>
        <w:separator/>
      </w:r>
    </w:p>
  </w:endnote>
  <w:endnote w:type="continuationSeparator" w:id="0">
    <w:p w14:paraId="4F4DFAB3" w14:textId="77777777" w:rsidR="000074E9" w:rsidRDefault="000074E9" w:rsidP="004F50E1">
      <w:r>
        <w:continuationSeparator/>
      </w:r>
    </w:p>
  </w:endnote>
  <w:endnote w:type="continuationNotice" w:id="1">
    <w:p w14:paraId="386C3680" w14:textId="77777777" w:rsidR="000074E9" w:rsidRDefault="00007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493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1C1EC6" w14:textId="11B7D533" w:rsidR="00B25E9D" w:rsidRDefault="00B25E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145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1451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21C6518" w14:textId="77777777" w:rsidR="00B25E9D" w:rsidRDefault="00B25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096D" w14:textId="77777777" w:rsidR="000074E9" w:rsidRDefault="000074E9" w:rsidP="004F50E1">
      <w:r>
        <w:separator/>
      </w:r>
    </w:p>
  </w:footnote>
  <w:footnote w:type="continuationSeparator" w:id="0">
    <w:p w14:paraId="482A602C" w14:textId="77777777" w:rsidR="000074E9" w:rsidRDefault="000074E9" w:rsidP="004F50E1">
      <w:r>
        <w:continuationSeparator/>
      </w:r>
    </w:p>
  </w:footnote>
  <w:footnote w:type="continuationNotice" w:id="1">
    <w:p w14:paraId="6658BB20" w14:textId="77777777" w:rsidR="000074E9" w:rsidRDefault="000074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34AA" w14:textId="26700CE1" w:rsidR="00794C8F" w:rsidRPr="00B25E9D" w:rsidRDefault="00794C8F">
    <w:pPr>
      <w:pStyle w:val="Header"/>
      <w:rPr>
        <w:color w:val="4365E2"/>
        <w:sz w:val="32"/>
        <w:szCs w:val="36"/>
      </w:rPr>
    </w:pPr>
    <w:r w:rsidRPr="00794C8F">
      <w:rPr>
        <w:noProof/>
        <w:position w:val="-36"/>
        <w:lang w:val="en-GB" w:eastAsia="en-GB"/>
      </w:rPr>
      <w:drawing>
        <wp:inline distT="0" distB="0" distL="0" distR="0" wp14:anchorId="04F1583A" wp14:editId="39D257C0">
          <wp:extent cx="2254249" cy="609600"/>
          <wp:effectExtent l="0" t="0" r="0" b="0"/>
          <wp:docPr id="12" name="Picture 12" descr="Image showing University of Dunde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showing University of Dundee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0762" cy="61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6"/>
      </w:rPr>
      <w:t xml:space="preserve">                              </w:t>
    </w:r>
    <w:r w:rsidRPr="00B25E9D">
      <w:rPr>
        <w:color w:val="4365E2"/>
        <w:sz w:val="32"/>
        <w:szCs w:val="36"/>
      </w:rPr>
      <w:t>AC11001 Group Design Project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JiqzVLwgUnf+6" int2:id="0Z9VYa8v">
      <int2:state int2:value="Rejected" int2:type="AugLoop_Text_Critique"/>
    </int2:textHash>
    <int2:textHash int2:hashCode="RVG+cQtc0EEsXI" int2:id="LdUEqhgo">
      <int2:state int2:value="Rejected" int2:type="AugLoop_Text_Critique"/>
    </int2:textHash>
    <int2:textHash int2:hashCode="UFXrPjZV4pQJBu" int2:id="WI0kBj4s">
      <int2:state int2:value="Rejected" int2:type="AugLoop_Text_Critique"/>
    </int2:textHash>
    <int2:textHash int2:hashCode="DLJ2WhdQOacY9a" int2:id="k8jYIrWG">
      <int2:state int2:value="Rejected" int2:type="AugLoop_Text_Critique"/>
    </int2:textHash>
    <int2:textHash int2:hashCode="Ujc/7+3xsGv7Tg" int2:id="pVJDLX1U">
      <int2:state int2:value="Rejected" int2:type="AugLoop_Text_Critique"/>
    </int2:textHash>
    <int2:textHash int2:hashCode="5F7EZowvpdWWqd" int2:id="uVyEhYX8">
      <int2:state int2:value="Rejected" int2:type="AugLoop_Text_Critique"/>
    </int2:textHash>
    <int2:bookmark int2:bookmarkName="_Int_43cv0nS1" int2:invalidationBookmarkName="" int2:hashCode="e0dMsLOcF3PXGS" int2:id="WlkBUh1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0E9E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46E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E46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AA96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D2A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A0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A18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AC4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0E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21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523D7"/>
    <w:multiLevelType w:val="hybridMultilevel"/>
    <w:tmpl w:val="E7C0519E"/>
    <w:lvl w:ilvl="0" w:tplc="7440464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BC4B68"/>
    <w:multiLevelType w:val="hybridMultilevel"/>
    <w:tmpl w:val="E9D407E0"/>
    <w:lvl w:ilvl="0" w:tplc="01BAB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E1B1E"/>
    <w:multiLevelType w:val="multilevel"/>
    <w:tmpl w:val="E5F6C1E4"/>
    <w:numStyleLink w:val="FunctionalRequirementsNumberingStyle"/>
  </w:abstractNum>
  <w:abstractNum w:abstractNumId="13" w15:restartNumberingAfterBreak="0">
    <w:nsid w:val="276D3529"/>
    <w:multiLevelType w:val="multilevel"/>
    <w:tmpl w:val="E5F6C1E4"/>
    <w:numStyleLink w:val="FunctionalRequirementsNumberingStyle"/>
  </w:abstractNum>
  <w:abstractNum w:abstractNumId="14" w15:restartNumberingAfterBreak="0">
    <w:nsid w:val="2D083F9B"/>
    <w:multiLevelType w:val="multilevel"/>
    <w:tmpl w:val="E5F6C1E4"/>
    <w:styleLink w:val="FunctionalRequirementsNumberingStyle"/>
    <w:lvl w:ilvl="0">
      <w:start w:val="1"/>
      <w:numFmt w:val="decimal"/>
      <w:pStyle w:val="Requirement"/>
      <w:suff w:val="space"/>
      <w:lvlText w:val="R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ildRequirement"/>
      <w:suff w:val="space"/>
      <w:lvlText w:val="R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GrandchildRequirement"/>
      <w:suff w:val="space"/>
      <w:lvlText w:val="R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GreatGrandchildRequirement"/>
      <w:suff w:val="space"/>
      <w:lvlText w:val="R%1.%2.%3.%4."/>
      <w:lvlJc w:val="left"/>
      <w:pPr>
        <w:ind w:left="85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71436C"/>
    <w:multiLevelType w:val="hybridMultilevel"/>
    <w:tmpl w:val="78106F04"/>
    <w:lvl w:ilvl="0" w:tplc="B910103E">
      <w:start w:val="1"/>
      <w:numFmt w:val="decimal"/>
      <w:pStyle w:val="Non-FunctionalRequirement"/>
      <w:lvlText w:val="NF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80A89"/>
    <w:multiLevelType w:val="hybridMultilevel"/>
    <w:tmpl w:val="9572C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22B38"/>
    <w:multiLevelType w:val="multilevel"/>
    <w:tmpl w:val="E5F6C1E4"/>
    <w:numStyleLink w:val="FunctionalRequirementsNumberingStyle"/>
  </w:abstractNum>
  <w:abstractNum w:abstractNumId="18" w15:restartNumberingAfterBreak="0">
    <w:nsid w:val="504410A8"/>
    <w:multiLevelType w:val="multilevel"/>
    <w:tmpl w:val="2988CA3E"/>
    <w:lvl w:ilvl="0">
      <w:start w:val="1"/>
      <w:numFmt w:val="decimal"/>
      <w:lvlText w:val="FR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51E3B"/>
    <w:multiLevelType w:val="multilevel"/>
    <w:tmpl w:val="E5F6C1E4"/>
    <w:numStyleLink w:val="FunctionalRequirementsNumberingStyle"/>
  </w:abstractNum>
  <w:abstractNum w:abstractNumId="20" w15:restartNumberingAfterBreak="0">
    <w:nsid w:val="52E4380C"/>
    <w:multiLevelType w:val="multilevel"/>
    <w:tmpl w:val="0409001D"/>
    <w:styleLink w:val="Non-FunctionalRequirementsNumberi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7F2B01"/>
    <w:multiLevelType w:val="hybridMultilevel"/>
    <w:tmpl w:val="0AAA6D94"/>
    <w:lvl w:ilvl="0" w:tplc="08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2" w15:restartNumberingAfterBreak="0">
    <w:nsid w:val="5AD01432"/>
    <w:multiLevelType w:val="multilevel"/>
    <w:tmpl w:val="E5F6C1E4"/>
    <w:numStyleLink w:val="FunctionalRequirementsNumberingStyle"/>
  </w:abstractNum>
  <w:abstractNum w:abstractNumId="23" w15:restartNumberingAfterBreak="0">
    <w:nsid w:val="763E741F"/>
    <w:multiLevelType w:val="hybridMultilevel"/>
    <w:tmpl w:val="636A41AC"/>
    <w:lvl w:ilvl="0" w:tplc="7C78ABDE">
      <w:start w:val="1"/>
      <w:numFmt w:val="decimal"/>
      <w:lvlText w:val="F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C63AB"/>
    <w:multiLevelType w:val="hybridMultilevel"/>
    <w:tmpl w:val="0BEEEAAA"/>
    <w:lvl w:ilvl="0" w:tplc="14208ABE">
      <w:start w:val="1"/>
      <w:numFmt w:val="decimal"/>
      <w:lvlText w:val="F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E4591"/>
    <w:multiLevelType w:val="multilevel"/>
    <w:tmpl w:val="E5F6C1E4"/>
    <w:numStyleLink w:val="FunctionalRequirementsNumberingStyle"/>
  </w:abstractNum>
  <w:num w:numId="1" w16cid:durableId="113286836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373616">
    <w:abstractNumId w:val="24"/>
  </w:num>
  <w:num w:numId="3" w16cid:durableId="1934313513">
    <w:abstractNumId w:val="15"/>
  </w:num>
  <w:num w:numId="4" w16cid:durableId="2110810517">
    <w:abstractNumId w:val="23"/>
  </w:num>
  <w:num w:numId="5" w16cid:durableId="2002660507">
    <w:abstractNumId w:val="18"/>
  </w:num>
  <w:num w:numId="6" w16cid:durableId="1607343154">
    <w:abstractNumId w:val="14"/>
  </w:num>
  <w:num w:numId="7" w16cid:durableId="2206735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2892910">
    <w:abstractNumId w:val="25"/>
  </w:num>
  <w:num w:numId="9" w16cid:durableId="1448964717">
    <w:abstractNumId w:val="22"/>
  </w:num>
  <w:num w:numId="10" w16cid:durableId="1760131652">
    <w:abstractNumId w:val="19"/>
  </w:num>
  <w:num w:numId="11" w16cid:durableId="986782826">
    <w:abstractNumId w:val="12"/>
  </w:num>
  <w:num w:numId="12" w16cid:durableId="2021151508">
    <w:abstractNumId w:val="13"/>
  </w:num>
  <w:num w:numId="13" w16cid:durableId="907229436">
    <w:abstractNumId w:val="17"/>
  </w:num>
  <w:num w:numId="14" w16cid:durableId="887497501">
    <w:abstractNumId w:val="20"/>
  </w:num>
  <w:num w:numId="15" w16cid:durableId="1347246791">
    <w:abstractNumId w:val="9"/>
  </w:num>
  <w:num w:numId="16" w16cid:durableId="775055318">
    <w:abstractNumId w:val="7"/>
  </w:num>
  <w:num w:numId="17" w16cid:durableId="330791166">
    <w:abstractNumId w:val="6"/>
  </w:num>
  <w:num w:numId="18" w16cid:durableId="760682000">
    <w:abstractNumId w:val="5"/>
  </w:num>
  <w:num w:numId="19" w16cid:durableId="1093434987">
    <w:abstractNumId w:val="4"/>
  </w:num>
  <w:num w:numId="20" w16cid:durableId="906065885">
    <w:abstractNumId w:val="8"/>
  </w:num>
  <w:num w:numId="21" w16cid:durableId="1737119429">
    <w:abstractNumId w:val="3"/>
  </w:num>
  <w:num w:numId="22" w16cid:durableId="992296846">
    <w:abstractNumId w:val="2"/>
  </w:num>
  <w:num w:numId="23" w16cid:durableId="1486899454">
    <w:abstractNumId w:val="1"/>
  </w:num>
  <w:num w:numId="24" w16cid:durableId="1903324458">
    <w:abstractNumId w:val="0"/>
  </w:num>
  <w:num w:numId="25" w16cid:durableId="334964600">
    <w:abstractNumId w:val="21"/>
  </w:num>
  <w:num w:numId="26" w16cid:durableId="2134443630">
    <w:abstractNumId w:val="10"/>
  </w:num>
  <w:num w:numId="27" w16cid:durableId="521482649">
    <w:abstractNumId w:val="11"/>
  </w:num>
  <w:num w:numId="28" w16cid:durableId="196280816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ie Traill (Student)">
    <w15:presenceInfo w15:providerId="AD" w15:userId="S::2503326@dundee.ac.uk::7c0b299d-e7c8-4728-a402-5788dc244e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E8"/>
    <w:rsid w:val="000074E9"/>
    <w:rsid w:val="0002405B"/>
    <w:rsid w:val="000424C7"/>
    <w:rsid w:val="00042BFD"/>
    <w:rsid w:val="000825ED"/>
    <w:rsid w:val="000920CD"/>
    <w:rsid w:val="000B7DE0"/>
    <w:rsid w:val="000C4A65"/>
    <w:rsid w:val="000F2332"/>
    <w:rsid w:val="00111350"/>
    <w:rsid w:val="0011357C"/>
    <w:rsid w:val="00114155"/>
    <w:rsid w:val="00126EDE"/>
    <w:rsid w:val="001A2C55"/>
    <w:rsid w:val="001AB32A"/>
    <w:rsid w:val="001D5D54"/>
    <w:rsid w:val="001D75C1"/>
    <w:rsid w:val="0020295E"/>
    <w:rsid w:val="00224909"/>
    <w:rsid w:val="00241446"/>
    <w:rsid w:val="00255BDA"/>
    <w:rsid w:val="002662B0"/>
    <w:rsid w:val="002A669A"/>
    <w:rsid w:val="00323349"/>
    <w:rsid w:val="0032739C"/>
    <w:rsid w:val="00334E5D"/>
    <w:rsid w:val="003370DD"/>
    <w:rsid w:val="003539E8"/>
    <w:rsid w:val="00366149"/>
    <w:rsid w:val="003B5573"/>
    <w:rsid w:val="003C2291"/>
    <w:rsid w:val="003C684E"/>
    <w:rsid w:val="003D2A03"/>
    <w:rsid w:val="003D36EA"/>
    <w:rsid w:val="003D673F"/>
    <w:rsid w:val="003E367A"/>
    <w:rsid w:val="003F15EC"/>
    <w:rsid w:val="00441F84"/>
    <w:rsid w:val="00475B62"/>
    <w:rsid w:val="00494260"/>
    <w:rsid w:val="004E4A78"/>
    <w:rsid w:val="004F50E1"/>
    <w:rsid w:val="00500535"/>
    <w:rsid w:val="005124C1"/>
    <w:rsid w:val="00552F92"/>
    <w:rsid w:val="00572F7E"/>
    <w:rsid w:val="00582EF8"/>
    <w:rsid w:val="00583336"/>
    <w:rsid w:val="005B1109"/>
    <w:rsid w:val="005E1B98"/>
    <w:rsid w:val="005E3062"/>
    <w:rsid w:val="005F151D"/>
    <w:rsid w:val="0061451A"/>
    <w:rsid w:val="00627E01"/>
    <w:rsid w:val="0065059F"/>
    <w:rsid w:val="006A2200"/>
    <w:rsid w:val="006B3C6C"/>
    <w:rsid w:val="006F1F24"/>
    <w:rsid w:val="00701034"/>
    <w:rsid w:val="00714025"/>
    <w:rsid w:val="00737B2C"/>
    <w:rsid w:val="00745E09"/>
    <w:rsid w:val="007653BF"/>
    <w:rsid w:val="00794C8F"/>
    <w:rsid w:val="00796D7D"/>
    <w:rsid w:val="0079765C"/>
    <w:rsid w:val="007A3DB4"/>
    <w:rsid w:val="007C4BA6"/>
    <w:rsid w:val="007E745F"/>
    <w:rsid w:val="00800B4C"/>
    <w:rsid w:val="00817C29"/>
    <w:rsid w:val="00831ABF"/>
    <w:rsid w:val="00852565"/>
    <w:rsid w:val="008A3008"/>
    <w:rsid w:val="008A7618"/>
    <w:rsid w:val="009A6B01"/>
    <w:rsid w:val="009B035F"/>
    <w:rsid w:val="009B03E8"/>
    <w:rsid w:val="009C37FA"/>
    <w:rsid w:val="009C7400"/>
    <w:rsid w:val="00A25775"/>
    <w:rsid w:val="00A552D2"/>
    <w:rsid w:val="00A647E7"/>
    <w:rsid w:val="00A71FE8"/>
    <w:rsid w:val="00AA0675"/>
    <w:rsid w:val="00AA4FDE"/>
    <w:rsid w:val="00AF47EC"/>
    <w:rsid w:val="00B15F00"/>
    <w:rsid w:val="00B2116A"/>
    <w:rsid w:val="00B25E9D"/>
    <w:rsid w:val="00B968F8"/>
    <w:rsid w:val="00BA0C8B"/>
    <w:rsid w:val="00BE998F"/>
    <w:rsid w:val="00BF70CB"/>
    <w:rsid w:val="00C01C56"/>
    <w:rsid w:val="00C217CD"/>
    <w:rsid w:val="00C21927"/>
    <w:rsid w:val="00C254AA"/>
    <w:rsid w:val="00C26324"/>
    <w:rsid w:val="00C44DA3"/>
    <w:rsid w:val="00C61203"/>
    <w:rsid w:val="00C73212"/>
    <w:rsid w:val="00CB0C6E"/>
    <w:rsid w:val="00CD066B"/>
    <w:rsid w:val="00CF7A7C"/>
    <w:rsid w:val="00D035E0"/>
    <w:rsid w:val="00D37214"/>
    <w:rsid w:val="00D476C5"/>
    <w:rsid w:val="00D57BCB"/>
    <w:rsid w:val="00D747FE"/>
    <w:rsid w:val="00DA1EBB"/>
    <w:rsid w:val="00DB5A4F"/>
    <w:rsid w:val="00DF3FC9"/>
    <w:rsid w:val="00DF7CA7"/>
    <w:rsid w:val="00E11BA1"/>
    <w:rsid w:val="00E15988"/>
    <w:rsid w:val="00E96CC6"/>
    <w:rsid w:val="00EC3C4F"/>
    <w:rsid w:val="00EF6CE4"/>
    <w:rsid w:val="00F018E0"/>
    <w:rsid w:val="00F05CCB"/>
    <w:rsid w:val="00F13C2C"/>
    <w:rsid w:val="00F676E8"/>
    <w:rsid w:val="00FB0807"/>
    <w:rsid w:val="00FD3356"/>
    <w:rsid w:val="00FD423B"/>
    <w:rsid w:val="00FE0FF4"/>
    <w:rsid w:val="00FE4E3E"/>
    <w:rsid w:val="00FE62E9"/>
    <w:rsid w:val="0119EA79"/>
    <w:rsid w:val="014839B4"/>
    <w:rsid w:val="015426C3"/>
    <w:rsid w:val="019FF528"/>
    <w:rsid w:val="01C3AB97"/>
    <w:rsid w:val="01C90AF9"/>
    <w:rsid w:val="0225A5DE"/>
    <w:rsid w:val="02757EB0"/>
    <w:rsid w:val="027B70E2"/>
    <w:rsid w:val="028D127B"/>
    <w:rsid w:val="0293B81B"/>
    <w:rsid w:val="02C3ED2B"/>
    <w:rsid w:val="02F3EA9D"/>
    <w:rsid w:val="03762B4D"/>
    <w:rsid w:val="039A45CC"/>
    <w:rsid w:val="03F72DA9"/>
    <w:rsid w:val="041070A9"/>
    <w:rsid w:val="045C6B03"/>
    <w:rsid w:val="046D26B1"/>
    <w:rsid w:val="04AE586C"/>
    <w:rsid w:val="04E2D484"/>
    <w:rsid w:val="04EFE39B"/>
    <w:rsid w:val="053C1935"/>
    <w:rsid w:val="055928B9"/>
    <w:rsid w:val="05A81A8B"/>
    <w:rsid w:val="05AE631E"/>
    <w:rsid w:val="0602C458"/>
    <w:rsid w:val="062B8B5F"/>
    <w:rsid w:val="063EF9F4"/>
    <w:rsid w:val="0673F17F"/>
    <w:rsid w:val="0689A54D"/>
    <w:rsid w:val="068D14C2"/>
    <w:rsid w:val="0792AA04"/>
    <w:rsid w:val="07BE7D11"/>
    <w:rsid w:val="07F59B60"/>
    <w:rsid w:val="07F84BD5"/>
    <w:rsid w:val="082D47F4"/>
    <w:rsid w:val="08699902"/>
    <w:rsid w:val="08BDAAE8"/>
    <w:rsid w:val="08D8200B"/>
    <w:rsid w:val="0927837E"/>
    <w:rsid w:val="093E5CAA"/>
    <w:rsid w:val="098C0454"/>
    <w:rsid w:val="099B2067"/>
    <w:rsid w:val="09CEE96A"/>
    <w:rsid w:val="0A4A2BD1"/>
    <w:rsid w:val="0A655704"/>
    <w:rsid w:val="0A6F9CBE"/>
    <w:rsid w:val="0ADAF15A"/>
    <w:rsid w:val="0AE92513"/>
    <w:rsid w:val="0AFEFC82"/>
    <w:rsid w:val="0B133AB6"/>
    <w:rsid w:val="0B34869D"/>
    <w:rsid w:val="0B6B614D"/>
    <w:rsid w:val="0BA1A3E0"/>
    <w:rsid w:val="0BA557B1"/>
    <w:rsid w:val="0BBEF959"/>
    <w:rsid w:val="0C012765"/>
    <w:rsid w:val="0C4171ED"/>
    <w:rsid w:val="0C9ACCE3"/>
    <w:rsid w:val="0CCF02C9"/>
    <w:rsid w:val="0CFE4B65"/>
    <w:rsid w:val="0D7D2AC4"/>
    <w:rsid w:val="0D8C37A3"/>
    <w:rsid w:val="0D9AE084"/>
    <w:rsid w:val="0E4ADB78"/>
    <w:rsid w:val="0E911EFA"/>
    <w:rsid w:val="0E9B4DB5"/>
    <w:rsid w:val="0EA3020F"/>
    <w:rsid w:val="0EA5F6BE"/>
    <w:rsid w:val="0EBD0BE7"/>
    <w:rsid w:val="0EE71879"/>
    <w:rsid w:val="0F1F63B0"/>
    <w:rsid w:val="0F2682E9"/>
    <w:rsid w:val="0F5670D7"/>
    <w:rsid w:val="0F6BC64D"/>
    <w:rsid w:val="0F8BE99A"/>
    <w:rsid w:val="109BFC5F"/>
    <w:rsid w:val="110E0F1A"/>
    <w:rsid w:val="114E7B73"/>
    <w:rsid w:val="114EE2D9"/>
    <w:rsid w:val="115E70D1"/>
    <w:rsid w:val="117B8EDC"/>
    <w:rsid w:val="11827C3A"/>
    <w:rsid w:val="118F0FBD"/>
    <w:rsid w:val="1190627B"/>
    <w:rsid w:val="11C4FCA3"/>
    <w:rsid w:val="11F60442"/>
    <w:rsid w:val="12D90A8D"/>
    <w:rsid w:val="12DCA728"/>
    <w:rsid w:val="12DEAD12"/>
    <w:rsid w:val="12F182F1"/>
    <w:rsid w:val="12F4408A"/>
    <w:rsid w:val="131353BF"/>
    <w:rsid w:val="131FB83C"/>
    <w:rsid w:val="1342780A"/>
    <w:rsid w:val="1370603D"/>
    <w:rsid w:val="1391D4A3"/>
    <w:rsid w:val="14001F2E"/>
    <w:rsid w:val="14036D9A"/>
    <w:rsid w:val="1413AC52"/>
    <w:rsid w:val="1445F80D"/>
    <w:rsid w:val="1473B0ED"/>
    <w:rsid w:val="1507FFA3"/>
    <w:rsid w:val="1545BC7A"/>
    <w:rsid w:val="1594D0D7"/>
    <w:rsid w:val="15E8BE01"/>
    <w:rsid w:val="15FD2126"/>
    <w:rsid w:val="16327A25"/>
    <w:rsid w:val="1656DB77"/>
    <w:rsid w:val="16AF6BC0"/>
    <w:rsid w:val="16EF7E20"/>
    <w:rsid w:val="1700FEDD"/>
    <w:rsid w:val="17167186"/>
    <w:rsid w:val="17369436"/>
    <w:rsid w:val="174524CA"/>
    <w:rsid w:val="18090AD5"/>
    <w:rsid w:val="189E814A"/>
    <w:rsid w:val="18CC2AAC"/>
    <w:rsid w:val="18EFF985"/>
    <w:rsid w:val="18F451CF"/>
    <w:rsid w:val="19074241"/>
    <w:rsid w:val="19248635"/>
    <w:rsid w:val="19546CFD"/>
    <w:rsid w:val="195A385A"/>
    <w:rsid w:val="196B6E18"/>
    <w:rsid w:val="19734C73"/>
    <w:rsid w:val="199FA03D"/>
    <w:rsid w:val="1A0D5C8A"/>
    <w:rsid w:val="1A12F5DF"/>
    <w:rsid w:val="1A356A24"/>
    <w:rsid w:val="1A5A470E"/>
    <w:rsid w:val="1A9B82B7"/>
    <w:rsid w:val="1A9EF2E2"/>
    <w:rsid w:val="1AC08107"/>
    <w:rsid w:val="1B00754B"/>
    <w:rsid w:val="1B1F7142"/>
    <w:rsid w:val="1B49F0CF"/>
    <w:rsid w:val="1B54DF1E"/>
    <w:rsid w:val="1B5D90E7"/>
    <w:rsid w:val="1B87EF0F"/>
    <w:rsid w:val="1BD0F37A"/>
    <w:rsid w:val="1BDFB432"/>
    <w:rsid w:val="1BF96C69"/>
    <w:rsid w:val="1C282C0C"/>
    <w:rsid w:val="1CA3CA12"/>
    <w:rsid w:val="1CB99371"/>
    <w:rsid w:val="1D00C382"/>
    <w:rsid w:val="1D172CFD"/>
    <w:rsid w:val="1D1C61EF"/>
    <w:rsid w:val="1DD3B1F6"/>
    <w:rsid w:val="1E1B2009"/>
    <w:rsid w:val="1E3C18E0"/>
    <w:rsid w:val="1E5AD069"/>
    <w:rsid w:val="1E711052"/>
    <w:rsid w:val="1EC18720"/>
    <w:rsid w:val="1EF40BA9"/>
    <w:rsid w:val="1F442324"/>
    <w:rsid w:val="1F47B997"/>
    <w:rsid w:val="1F559B44"/>
    <w:rsid w:val="1F7392E7"/>
    <w:rsid w:val="1F85A281"/>
    <w:rsid w:val="1F93C06F"/>
    <w:rsid w:val="1FBB0361"/>
    <w:rsid w:val="1FC7B7EE"/>
    <w:rsid w:val="1FDD3F1F"/>
    <w:rsid w:val="203D3482"/>
    <w:rsid w:val="20C80B82"/>
    <w:rsid w:val="20E6F2A2"/>
    <w:rsid w:val="21AA2BB5"/>
    <w:rsid w:val="21C556E8"/>
    <w:rsid w:val="221BFFEB"/>
    <w:rsid w:val="2255CAC0"/>
    <w:rsid w:val="22A5D29C"/>
    <w:rsid w:val="22BC6C3E"/>
    <w:rsid w:val="22FF58B0"/>
    <w:rsid w:val="2319D715"/>
    <w:rsid w:val="23D026FF"/>
    <w:rsid w:val="23DA50DA"/>
    <w:rsid w:val="241E9876"/>
    <w:rsid w:val="24217EEA"/>
    <w:rsid w:val="24290C67"/>
    <w:rsid w:val="247615FF"/>
    <w:rsid w:val="24A31934"/>
    <w:rsid w:val="25105B7E"/>
    <w:rsid w:val="254A5EBB"/>
    <w:rsid w:val="2550B9FB"/>
    <w:rsid w:val="25B30E34"/>
    <w:rsid w:val="25EFA39F"/>
    <w:rsid w:val="26037968"/>
    <w:rsid w:val="262CC1CD"/>
    <w:rsid w:val="26772C74"/>
    <w:rsid w:val="26F6C4E6"/>
    <w:rsid w:val="2792B5A1"/>
    <w:rsid w:val="27F8C411"/>
    <w:rsid w:val="280F22CE"/>
    <w:rsid w:val="2826307C"/>
    <w:rsid w:val="283965B2"/>
    <w:rsid w:val="289ED080"/>
    <w:rsid w:val="28C5ABCE"/>
    <w:rsid w:val="28D1FA1B"/>
    <w:rsid w:val="29122622"/>
    <w:rsid w:val="29348FC0"/>
    <w:rsid w:val="29655907"/>
    <w:rsid w:val="29749919"/>
    <w:rsid w:val="29AAF32F"/>
    <w:rsid w:val="29BADE5E"/>
    <w:rsid w:val="29C71A81"/>
    <w:rsid w:val="29DF7E5D"/>
    <w:rsid w:val="2AA0B9BE"/>
    <w:rsid w:val="2AB79D66"/>
    <w:rsid w:val="2B185700"/>
    <w:rsid w:val="2B46C390"/>
    <w:rsid w:val="2BB86370"/>
    <w:rsid w:val="2BBCEBAE"/>
    <w:rsid w:val="2BCE5174"/>
    <w:rsid w:val="2C132F82"/>
    <w:rsid w:val="2C1A1CE0"/>
    <w:rsid w:val="2C2C90CF"/>
    <w:rsid w:val="2C724377"/>
    <w:rsid w:val="2C89A56C"/>
    <w:rsid w:val="2CAC39DB"/>
    <w:rsid w:val="2D8422C6"/>
    <w:rsid w:val="2DAEFFE3"/>
    <w:rsid w:val="2DEF3E28"/>
    <w:rsid w:val="2E154CDD"/>
    <w:rsid w:val="2E1E45B8"/>
    <w:rsid w:val="2E2575CD"/>
    <w:rsid w:val="2E480A3C"/>
    <w:rsid w:val="2E68C59A"/>
    <w:rsid w:val="2E96C242"/>
    <w:rsid w:val="2ECFBC4F"/>
    <w:rsid w:val="2EF587FF"/>
    <w:rsid w:val="2F78BC86"/>
    <w:rsid w:val="2FDD5D20"/>
    <w:rsid w:val="2FE8F620"/>
    <w:rsid w:val="2FEBC823"/>
    <w:rsid w:val="2FED7AE5"/>
    <w:rsid w:val="2FF53A86"/>
    <w:rsid w:val="2FF8C0EC"/>
    <w:rsid w:val="307734F4"/>
    <w:rsid w:val="30953B9E"/>
    <w:rsid w:val="30DC2880"/>
    <w:rsid w:val="311B5C13"/>
    <w:rsid w:val="318DC81F"/>
    <w:rsid w:val="31C6C264"/>
    <w:rsid w:val="31F98037"/>
    <w:rsid w:val="33299880"/>
    <w:rsid w:val="333C9331"/>
    <w:rsid w:val="3351AEFA"/>
    <w:rsid w:val="338A348F"/>
    <w:rsid w:val="33A79CDA"/>
    <w:rsid w:val="33C28B30"/>
    <w:rsid w:val="347DD802"/>
    <w:rsid w:val="3493BE55"/>
    <w:rsid w:val="35E10AEB"/>
    <w:rsid w:val="36689420"/>
    <w:rsid w:val="368B1A66"/>
    <w:rsid w:val="36CEC385"/>
    <w:rsid w:val="371531AB"/>
    <w:rsid w:val="374BC4C7"/>
    <w:rsid w:val="37507ED9"/>
    <w:rsid w:val="37B172DF"/>
    <w:rsid w:val="37B6B64C"/>
    <w:rsid w:val="384DB8C5"/>
    <w:rsid w:val="387DDF66"/>
    <w:rsid w:val="38846BDC"/>
    <w:rsid w:val="38A39D12"/>
    <w:rsid w:val="3917CFF5"/>
    <w:rsid w:val="39181CC1"/>
    <w:rsid w:val="39197663"/>
    <w:rsid w:val="392D04D6"/>
    <w:rsid w:val="3953939E"/>
    <w:rsid w:val="396521E1"/>
    <w:rsid w:val="398BAC4F"/>
    <w:rsid w:val="3A5F5894"/>
    <w:rsid w:val="3A7EFC28"/>
    <w:rsid w:val="3A92A472"/>
    <w:rsid w:val="3AB0A165"/>
    <w:rsid w:val="3B0944CE"/>
    <w:rsid w:val="3B3C4EEF"/>
    <w:rsid w:val="3B6F0ADF"/>
    <w:rsid w:val="3BAA862E"/>
    <w:rsid w:val="3BB6EA27"/>
    <w:rsid w:val="3BBC0792"/>
    <w:rsid w:val="3BBFAA3C"/>
    <w:rsid w:val="3C0127DA"/>
    <w:rsid w:val="3C23EFFC"/>
    <w:rsid w:val="3C4051BA"/>
    <w:rsid w:val="3C8C3F71"/>
    <w:rsid w:val="3CC5FAC0"/>
    <w:rsid w:val="3CE5DC6E"/>
    <w:rsid w:val="3D1A27D0"/>
    <w:rsid w:val="3D3F1161"/>
    <w:rsid w:val="3D8423E3"/>
    <w:rsid w:val="3D876354"/>
    <w:rsid w:val="3D96F956"/>
    <w:rsid w:val="3DB3D6C8"/>
    <w:rsid w:val="3DBFC05D"/>
    <w:rsid w:val="3E0E814D"/>
    <w:rsid w:val="3E1B9538"/>
    <w:rsid w:val="3E2C2528"/>
    <w:rsid w:val="3E58C90B"/>
    <w:rsid w:val="3E98254C"/>
    <w:rsid w:val="3E989B2B"/>
    <w:rsid w:val="3EE035F3"/>
    <w:rsid w:val="3F2B09D9"/>
    <w:rsid w:val="3F40B622"/>
    <w:rsid w:val="3F5FA45E"/>
    <w:rsid w:val="3F6E7761"/>
    <w:rsid w:val="3F8C90CA"/>
    <w:rsid w:val="403A1493"/>
    <w:rsid w:val="40757C72"/>
    <w:rsid w:val="408ACC86"/>
    <w:rsid w:val="40B1E66A"/>
    <w:rsid w:val="40D5071C"/>
    <w:rsid w:val="40EB778A"/>
    <w:rsid w:val="40F1F54B"/>
    <w:rsid w:val="4105FAE5"/>
    <w:rsid w:val="41973ED1"/>
    <w:rsid w:val="41D41664"/>
    <w:rsid w:val="41DE4C63"/>
    <w:rsid w:val="42772D4E"/>
    <w:rsid w:val="428747EB"/>
    <w:rsid w:val="429D897D"/>
    <w:rsid w:val="42B19D8C"/>
    <w:rsid w:val="42BFFDFF"/>
    <w:rsid w:val="43199FA9"/>
    <w:rsid w:val="436EBC6C"/>
    <w:rsid w:val="438C90B3"/>
    <w:rsid w:val="4465C584"/>
    <w:rsid w:val="448B557D"/>
    <w:rsid w:val="44D55D10"/>
    <w:rsid w:val="44FD1C8A"/>
    <w:rsid w:val="4501BD5E"/>
    <w:rsid w:val="455057FF"/>
    <w:rsid w:val="45516627"/>
    <w:rsid w:val="456B25DA"/>
    <w:rsid w:val="45A63F8A"/>
    <w:rsid w:val="45A8783F"/>
    <w:rsid w:val="45B772D7"/>
    <w:rsid w:val="4635466A"/>
    <w:rsid w:val="464AF50A"/>
    <w:rsid w:val="464C90B8"/>
    <w:rsid w:val="4658FC80"/>
    <w:rsid w:val="469D3106"/>
    <w:rsid w:val="47DD95BD"/>
    <w:rsid w:val="480A5A62"/>
    <w:rsid w:val="485BF11F"/>
    <w:rsid w:val="488EAD05"/>
    <w:rsid w:val="489D7A45"/>
    <w:rsid w:val="48CE700B"/>
    <w:rsid w:val="48F42E1F"/>
    <w:rsid w:val="48F6896F"/>
    <w:rsid w:val="491ED4C2"/>
    <w:rsid w:val="4926C248"/>
    <w:rsid w:val="4942948A"/>
    <w:rsid w:val="4949685F"/>
    <w:rsid w:val="4972EF89"/>
    <w:rsid w:val="497C0311"/>
    <w:rsid w:val="4A13B429"/>
    <w:rsid w:val="4A3A2FCC"/>
    <w:rsid w:val="4A7F4FB7"/>
    <w:rsid w:val="4AAA993C"/>
    <w:rsid w:val="4B19DE5F"/>
    <w:rsid w:val="4B26B1D0"/>
    <w:rsid w:val="4B58539B"/>
    <w:rsid w:val="4B74EA82"/>
    <w:rsid w:val="4B7A54DE"/>
    <w:rsid w:val="4B7E7A3B"/>
    <w:rsid w:val="4B8B5BC1"/>
    <w:rsid w:val="4C157061"/>
    <w:rsid w:val="4C172B60"/>
    <w:rsid w:val="4C1FA27F"/>
    <w:rsid w:val="4C3BD901"/>
    <w:rsid w:val="4C3E41A4"/>
    <w:rsid w:val="4C42B68A"/>
    <w:rsid w:val="4C78F19C"/>
    <w:rsid w:val="4CA485B6"/>
    <w:rsid w:val="4CF95058"/>
    <w:rsid w:val="4CFCA83E"/>
    <w:rsid w:val="4D0E8F4F"/>
    <w:rsid w:val="4D10BAE3"/>
    <w:rsid w:val="4D268A45"/>
    <w:rsid w:val="4D4ADBEF"/>
    <w:rsid w:val="4DAE8A94"/>
    <w:rsid w:val="4E1BDA59"/>
    <w:rsid w:val="4E71341A"/>
    <w:rsid w:val="4E7B9619"/>
    <w:rsid w:val="4E87B7B6"/>
    <w:rsid w:val="4EB07EBD"/>
    <w:rsid w:val="4F73E9FC"/>
    <w:rsid w:val="4F80766D"/>
    <w:rsid w:val="50238817"/>
    <w:rsid w:val="502B468D"/>
    <w:rsid w:val="506318D7"/>
    <w:rsid w:val="50770A94"/>
    <w:rsid w:val="50AFD2DA"/>
    <w:rsid w:val="50B8B3E9"/>
    <w:rsid w:val="50CC0028"/>
    <w:rsid w:val="50D981F0"/>
    <w:rsid w:val="515C917E"/>
    <w:rsid w:val="5178F62B"/>
    <w:rsid w:val="51CEF722"/>
    <w:rsid w:val="51E33400"/>
    <w:rsid w:val="51EDBBBF"/>
    <w:rsid w:val="52113C25"/>
    <w:rsid w:val="523C7893"/>
    <w:rsid w:val="5249A8E2"/>
    <w:rsid w:val="52755251"/>
    <w:rsid w:val="527A0B80"/>
    <w:rsid w:val="52A4AC5F"/>
    <w:rsid w:val="534B96CB"/>
    <w:rsid w:val="53A54BC5"/>
    <w:rsid w:val="53B979FB"/>
    <w:rsid w:val="53F054AB"/>
    <w:rsid w:val="5460A525"/>
    <w:rsid w:val="546135FF"/>
    <w:rsid w:val="54A2F068"/>
    <w:rsid w:val="54C771C2"/>
    <w:rsid w:val="55237E66"/>
    <w:rsid w:val="553D6ACA"/>
    <w:rsid w:val="55498E44"/>
    <w:rsid w:val="55C76DAC"/>
    <w:rsid w:val="55CE9E0A"/>
    <w:rsid w:val="55D3542E"/>
    <w:rsid w:val="55F0932D"/>
    <w:rsid w:val="56054550"/>
    <w:rsid w:val="562D7750"/>
    <w:rsid w:val="5661A51F"/>
    <w:rsid w:val="56F09173"/>
    <w:rsid w:val="570DA6B9"/>
    <w:rsid w:val="571D1A05"/>
    <w:rsid w:val="571E55A8"/>
    <w:rsid w:val="5761F13A"/>
    <w:rsid w:val="578AC53E"/>
    <w:rsid w:val="57E23FC6"/>
    <w:rsid w:val="57FCFFA0"/>
    <w:rsid w:val="580848E0"/>
    <w:rsid w:val="585F62AD"/>
    <w:rsid w:val="5885A0A3"/>
    <w:rsid w:val="5890AF1D"/>
    <w:rsid w:val="5896BDD0"/>
    <w:rsid w:val="58ED204C"/>
    <w:rsid w:val="58F2F782"/>
    <w:rsid w:val="5923C90B"/>
    <w:rsid w:val="59EE473B"/>
    <w:rsid w:val="5A0794F7"/>
    <w:rsid w:val="5A2CD440"/>
    <w:rsid w:val="5A43B935"/>
    <w:rsid w:val="5A459E96"/>
    <w:rsid w:val="5A705BFF"/>
    <w:rsid w:val="5AB06B20"/>
    <w:rsid w:val="5AB97AB2"/>
    <w:rsid w:val="5B53957F"/>
    <w:rsid w:val="5B6AEA26"/>
    <w:rsid w:val="5BD60205"/>
    <w:rsid w:val="5BFD3A8D"/>
    <w:rsid w:val="5C2B9945"/>
    <w:rsid w:val="5C331324"/>
    <w:rsid w:val="5C44A2C6"/>
    <w:rsid w:val="5C8337C5"/>
    <w:rsid w:val="5D5CF09F"/>
    <w:rsid w:val="5DBDF2B3"/>
    <w:rsid w:val="5DE095D2"/>
    <w:rsid w:val="5DE0F4B5"/>
    <w:rsid w:val="5E2DF26C"/>
    <w:rsid w:val="5E822450"/>
    <w:rsid w:val="5E9DCA83"/>
    <w:rsid w:val="5ED42C4D"/>
    <w:rsid w:val="5EF6A26B"/>
    <w:rsid w:val="5F301970"/>
    <w:rsid w:val="5F5D58A6"/>
    <w:rsid w:val="5F6F4CDC"/>
    <w:rsid w:val="5FABBE04"/>
    <w:rsid w:val="5FCD97D3"/>
    <w:rsid w:val="606DC7AA"/>
    <w:rsid w:val="60CBE9D1"/>
    <w:rsid w:val="60CC1412"/>
    <w:rsid w:val="60EFA5BA"/>
    <w:rsid w:val="614DD4C2"/>
    <w:rsid w:val="615ED8E4"/>
    <w:rsid w:val="61F10C1D"/>
    <w:rsid w:val="622F44E6"/>
    <w:rsid w:val="625E4407"/>
    <w:rsid w:val="62753E3F"/>
    <w:rsid w:val="628B5855"/>
    <w:rsid w:val="629B32A4"/>
    <w:rsid w:val="62B2AF5B"/>
    <w:rsid w:val="62C36253"/>
    <w:rsid w:val="62D4EA66"/>
    <w:rsid w:val="62E7E334"/>
    <w:rsid w:val="630120C9"/>
    <w:rsid w:val="631A21C5"/>
    <w:rsid w:val="6384C220"/>
    <w:rsid w:val="639D87EF"/>
    <w:rsid w:val="63E6D6FF"/>
    <w:rsid w:val="63E73D23"/>
    <w:rsid w:val="64038A93"/>
    <w:rsid w:val="6427467C"/>
    <w:rsid w:val="6459503C"/>
    <w:rsid w:val="646BAF0F"/>
    <w:rsid w:val="6474AE40"/>
    <w:rsid w:val="64A8F946"/>
    <w:rsid w:val="64CCC049"/>
    <w:rsid w:val="65299C8A"/>
    <w:rsid w:val="652A8BF6"/>
    <w:rsid w:val="6560D562"/>
    <w:rsid w:val="657111DC"/>
    <w:rsid w:val="65B49E74"/>
    <w:rsid w:val="65EA50FF"/>
    <w:rsid w:val="662367E4"/>
    <w:rsid w:val="6673FAC2"/>
    <w:rsid w:val="66B8AC03"/>
    <w:rsid w:val="66C12ED3"/>
    <w:rsid w:val="671EDDE5"/>
    <w:rsid w:val="6728DA31"/>
    <w:rsid w:val="6743B5B1"/>
    <w:rsid w:val="6753E632"/>
    <w:rsid w:val="67DB96D8"/>
    <w:rsid w:val="685CFF34"/>
    <w:rsid w:val="68796D67"/>
    <w:rsid w:val="687B0E93"/>
    <w:rsid w:val="6884AB2B"/>
    <w:rsid w:val="68C5BE68"/>
    <w:rsid w:val="68D8F60F"/>
    <w:rsid w:val="6914976A"/>
    <w:rsid w:val="6932BE08"/>
    <w:rsid w:val="69649020"/>
    <w:rsid w:val="69765F03"/>
    <w:rsid w:val="69BD37C3"/>
    <w:rsid w:val="69F8CF95"/>
    <w:rsid w:val="6A109631"/>
    <w:rsid w:val="6A2E94BB"/>
    <w:rsid w:val="6A72CC17"/>
    <w:rsid w:val="6AF11BA2"/>
    <w:rsid w:val="6B8AB912"/>
    <w:rsid w:val="6B949FF6"/>
    <w:rsid w:val="6BC76BC6"/>
    <w:rsid w:val="6BC974D3"/>
    <w:rsid w:val="6BE02C90"/>
    <w:rsid w:val="6BE82269"/>
    <w:rsid w:val="6BFD5F2A"/>
    <w:rsid w:val="6C22AB09"/>
    <w:rsid w:val="6C3A45E7"/>
    <w:rsid w:val="6C8F6FFB"/>
    <w:rsid w:val="6CADFFC5"/>
    <w:rsid w:val="6CC1AEAE"/>
    <w:rsid w:val="6CCF3E56"/>
    <w:rsid w:val="6CF6EC1C"/>
    <w:rsid w:val="6D0AD518"/>
    <w:rsid w:val="6D261B54"/>
    <w:rsid w:val="6D268973"/>
    <w:rsid w:val="6D3CF9E1"/>
    <w:rsid w:val="6D6ABEB2"/>
    <w:rsid w:val="6D8EC1AC"/>
    <w:rsid w:val="6D8FE3B6"/>
    <w:rsid w:val="6DD50C7B"/>
    <w:rsid w:val="6DD61648"/>
    <w:rsid w:val="6DE4F33F"/>
    <w:rsid w:val="6E05E91A"/>
    <w:rsid w:val="6E06D5F4"/>
    <w:rsid w:val="6E492A7F"/>
    <w:rsid w:val="6EB9415D"/>
    <w:rsid w:val="6EF7C700"/>
    <w:rsid w:val="6F44DD94"/>
    <w:rsid w:val="6F4732DE"/>
    <w:rsid w:val="6F481459"/>
    <w:rsid w:val="6F71E6A9"/>
    <w:rsid w:val="6FC925BF"/>
    <w:rsid w:val="6FC95918"/>
    <w:rsid w:val="6FF421BE"/>
    <w:rsid w:val="7056D1F6"/>
    <w:rsid w:val="708FDF94"/>
    <w:rsid w:val="70B6512B"/>
    <w:rsid w:val="70D3D754"/>
    <w:rsid w:val="70E3E4BA"/>
    <w:rsid w:val="71181E22"/>
    <w:rsid w:val="711B4183"/>
    <w:rsid w:val="711F356F"/>
    <w:rsid w:val="712497FB"/>
    <w:rsid w:val="713217BF"/>
    <w:rsid w:val="716F76FA"/>
    <w:rsid w:val="71BF9613"/>
    <w:rsid w:val="71C77C78"/>
    <w:rsid w:val="71F9FA96"/>
    <w:rsid w:val="72106B04"/>
    <w:rsid w:val="726354D9"/>
    <w:rsid w:val="729A30A9"/>
    <w:rsid w:val="72A5A961"/>
    <w:rsid w:val="72BDA371"/>
    <w:rsid w:val="72DE37E1"/>
    <w:rsid w:val="732798E7"/>
    <w:rsid w:val="732AAFA3"/>
    <w:rsid w:val="733C90C4"/>
    <w:rsid w:val="738B9929"/>
    <w:rsid w:val="73B53E2B"/>
    <w:rsid w:val="74008600"/>
    <w:rsid w:val="741A45D5"/>
    <w:rsid w:val="743BF3EB"/>
    <w:rsid w:val="745071F4"/>
    <w:rsid w:val="74CEE7AE"/>
    <w:rsid w:val="75480BC6"/>
    <w:rsid w:val="75D1D16B"/>
    <w:rsid w:val="7611524C"/>
    <w:rsid w:val="762C157F"/>
    <w:rsid w:val="763AE09F"/>
    <w:rsid w:val="76900451"/>
    <w:rsid w:val="76FCDE44"/>
    <w:rsid w:val="776DA1CC"/>
    <w:rsid w:val="777EB486"/>
    <w:rsid w:val="7805151F"/>
    <w:rsid w:val="781F80EE"/>
    <w:rsid w:val="781FB6DD"/>
    <w:rsid w:val="788F2B89"/>
    <w:rsid w:val="78957CDB"/>
    <w:rsid w:val="78E6389F"/>
    <w:rsid w:val="78EBE62D"/>
    <w:rsid w:val="791D03D7"/>
    <w:rsid w:val="797C0BAB"/>
    <w:rsid w:val="798F8773"/>
    <w:rsid w:val="799E64B3"/>
    <w:rsid w:val="79E3F825"/>
    <w:rsid w:val="79F36385"/>
    <w:rsid w:val="79FD107D"/>
    <w:rsid w:val="7B02B652"/>
    <w:rsid w:val="7B500F7A"/>
    <w:rsid w:val="7B8F33E6"/>
    <w:rsid w:val="7BC6E5E9"/>
    <w:rsid w:val="7C827371"/>
    <w:rsid w:val="7CAAAC4C"/>
    <w:rsid w:val="7D0CD709"/>
    <w:rsid w:val="7D616C13"/>
    <w:rsid w:val="7DBF5486"/>
    <w:rsid w:val="7E1C8600"/>
    <w:rsid w:val="7E9B2B39"/>
    <w:rsid w:val="7F068C36"/>
    <w:rsid w:val="7F147F46"/>
    <w:rsid w:val="7F4F0A66"/>
    <w:rsid w:val="7F53113C"/>
    <w:rsid w:val="7F644714"/>
    <w:rsid w:val="7F9B346C"/>
    <w:rsid w:val="7FAA2F7A"/>
    <w:rsid w:val="7FF1D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0C6E8"/>
  <w15:docId w15:val="{CBC47199-0608-4C70-B310-60D1E8AE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D035E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D74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D74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552D2"/>
    <w:pPr>
      <w:keepNext/>
      <w:spacing w:before="240" w:after="60"/>
      <w:outlineLvl w:val="2"/>
    </w:pPr>
    <w:rPr>
      <w:rFonts w:ascii="Calibri Light" w:hAnsi="Calibri Light" w:cs="Arial"/>
      <w:bCs/>
      <w:i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qFormat/>
    <w:rsid w:val="007E74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52565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7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F151D"/>
  </w:style>
  <w:style w:type="paragraph" w:styleId="TOC2">
    <w:name w:val="toc 2"/>
    <w:basedOn w:val="Normal"/>
    <w:next w:val="Normal"/>
    <w:autoRedefine/>
    <w:uiPriority w:val="39"/>
    <w:rsid w:val="00AF47E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F47EC"/>
    <w:pPr>
      <w:ind w:left="400"/>
    </w:pPr>
  </w:style>
  <w:style w:type="paragraph" w:customStyle="1" w:styleId="TopLevelText">
    <w:name w:val="TopLevelText"/>
    <w:basedOn w:val="Normal"/>
    <w:semiHidden/>
    <w:rsid w:val="00AF47EC"/>
    <w:rPr>
      <w:szCs w:val="20"/>
    </w:rPr>
  </w:style>
  <w:style w:type="paragraph" w:customStyle="1" w:styleId="TopLevelHeading">
    <w:name w:val="TopLevelHeading"/>
    <w:basedOn w:val="Heading1"/>
    <w:next w:val="TopLevelText"/>
    <w:semiHidden/>
    <w:rsid w:val="00AF47EC"/>
    <w:rPr>
      <w:szCs w:val="36"/>
    </w:rPr>
  </w:style>
  <w:style w:type="paragraph" w:customStyle="1" w:styleId="ChildText">
    <w:name w:val="ChildText"/>
    <w:basedOn w:val="Normal"/>
    <w:semiHidden/>
    <w:rsid w:val="00AF47EC"/>
    <w:pPr>
      <w:ind w:left="709"/>
    </w:pPr>
  </w:style>
  <w:style w:type="paragraph" w:customStyle="1" w:styleId="ChildHeading">
    <w:name w:val="ChildHeading"/>
    <w:basedOn w:val="Heading2"/>
    <w:next w:val="ChildText"/>
    <w:semiHidden/>
    <w:rsid w:val="00AF47EC"/>
    <w:pPr>
      <w:ind w:left="709"/>
    </w:pPr>
  </w:style>
  <w:style w:type="paragraph" w:customStyle="1" w:styleId="GrandChildText">
    <w:name w:val="GrandChildText"/>
    <w:basedOn w:val="Normal"/>
    <w:semiHidden/>
    <w:rsid w:val="00AF47EC"/>
    <w:pPr>
      <w:ind w:left="1418"/>
    </w:pPr>
  </w:style>
  <w:style w:type="paragraph" w:customStyle="1" w:styleId="GrandChildHeading">
    <w:name w:val="GrandChildHeading"/>
    <w:basedOn w:val="Heading3"/>
    <w:next w:val="GrandChildText"/>
    <w:semiHidden/>
    <w:rsid w:val="00AF47EC"/>
    <w:pPr>
      <w:ind w:left="1418"/>
    </w:pPr>
    <w:rPr>
      <w:i w:val="0"/>
      <w:sz w:val="24"/>
      <w:szCs w:val="24"/>
    </w:rPr>
  </w:style>
  <w:style w:type="paragraph" w:customStyle="1" w:styleId="GreatGrandChildText">
    <w:name w:val="GreatGrandChildText"/>
    <w:basedOn w:val="Normal"/>
    <w:semiHidden/>
    <w:rsid w:val="00AF47EC"/>
    <w:pPr>
      <w:ind w:left="1418"/>
    </w:pPr>
  </w:style>
  <w:style w:type="paragraph" w:customStyle="1" w:styleId="GreatGrandChildHeading">
    <w:name w:val="GreatGrandChildHeading"/>
    <w:basedOn w:val="Heading3"/>
    <w:next w:val="GreatGrandChildText"/>
    <w:semiHidden/>
    <w:rsid w:val="00AF47EC"/>
    <w:pPr>
      <w:ind w:left="1418"/>
    </w:pPr>
    <w:rPr>
      <w:b/>
      <w:i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747FE"/>
    <w:rPr>
      <w:rFonts w:ascii="Arial" w:hAnsi="Arial"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552D2"/>
    <w:rPr>
      <w:rFonts w:ascii="Calibri Light" w:hAnsi="Calibri Light" w:cs="Arial"/>
      <w:bCs/>
      <w:i/>
      <w:color w:val="404040" w:themeColor="text1" w:themeTint="BF"/>
      <w:sz w:val="26"/>
      <w:szCs w:val="26"/>
    </w:rPr>
  </w:style>
  <w:style w:type="paragraph" w:customStyle="1" w:styleId="Normal2">
    <w:name w:val="Normal2"/>
    <w:basedOn w:val="Normal"/>
    <w:semiHidden/>
    <w:rsid w:val="00F018E0"/>
    <w:pPr>
      <w:widowControl w:val="0"/>
      <w:spacing w:line="240" w:lineRule="atLeast"/>
      <w:ind w:firstLine="720"/>
    </w:pPr>
    <w:rPr>
      <w:szCs w:val="20"/>
    </w:rPr>
  </w:style>
  <w:style w:type="paragraph" w:styleId="BalloonText">
    <w:name w:val="Balloon Text"/>
    <w:basedOn w:val="Normal"/>
    <w:link w:val="BalloonTextChar"/>
    <w:semiHidden/>
    <w:rsid w:val="00AA0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6149"/>
    <w:rPr>
      <w:rFonts w:ascii="Tahoma" w:hAnsi="Tahoma" w:cs="Tahoma"/>
      <w:sz w:val="16"/>
      <w:szCs w:val="16"/>
    </w:rPr>
  </w:style>
  <w:style w:type="paragraph" w:customStyle="1" w:styleId="Requirement">
    <w:name w:val="Requirement"/>
    <w:basedOn w:val="Heading1"/>
    <w:next w:val="Normal"/>
    <w:qFormat/>
    <w:rsid w:val="00366149"/>
    <w:pPr>
      <w:numPr>
        <w:numId w:val="13"/>
      </w:numPr>
    </w:pPr>
  </w:style>
  <w:style w:type="paragraph" w:customStyle="1" w:styleId="Non-FunctionalRequirement">
    <w:name w:val="Non-Functional Requirement"/>
    <w:basedOn w:val="Heading1"/>
    <w:next w:val="Normal"/>
    <w:semiHidden/>
    <w:qFormat/>
    <w:rsid w:val="0032739C"/>
    <w:pPr>
      <w:numPr>
        <w:numId w:val="3"/>
      </w:numPr>
      <w:ind w:left="0" w:firstLine="0"/>
    </w:pPr>
  </w:style>
  <w:style w:type="paragraph" w:customStyle="1" w:styleId="ChildRequirement">
    <w:name w:val="Child Requirement"/>
    <w:basedOn w:val="Heading2"/>
    <w:next w:val="Normal"/>
    <w:uiPriority w:val="1"/>
    <w:qFormat/>
    <w:rsid w:val="00366149"/>
    <w:pPr>
      <w:numPr>
        <w:ilvl w:val="1"/>
        <w:numId w:val="13"/>
      </w:numPr>
    </w:pPr>
  </w:style>
  <w:style w:type="numbering" w:customStyle="1" w:styleId="FunctionalRequirementsNumberingStyle">
    <w:name w:val="Functional Requirements Numbering Style"/>
    <w:rsid w:val="00366149"/>
    <w:pPr>
      <w:numPr>
        <w:numId w:val="6"/>
      </w:numPr>
    </w:pPr>
  </w:style>
  <w:style w:type="paragraph" w:customStyle="1" w:styleId="GrandchildRequirement">
    <w:name w:val="Grandchild Requirement"/>
    <w:basedOn w:val="Heading3"/>
    <w:next w:val="Normal"/>
    <w:uiPriority w:val="2"/>
    <w:qFormat/>
    <w:rsid w:val="00366149"/>
    <w:pPr>
      <w:numPr>
        <w:ilvl w:val="2"/>
        <w:numId w:val="13"/>
      </w:numPr>
    </w:pPr>
    <w:rPr>
      <w:sz w:val="24"/>
    </w:rPr>
  </w:style>
  <w:style w:type="paragraph" w:customStyle="1" w:styleId="GreatGrandchildRequirement">
    <w:name w:val="Great Grandchild Requirement"/>
    <w:basedOn w:val="Heading4"/>
    <w:next w:val="Normal"/>
    <w:uiPriority w:val="3"/>
    <w:qFormat/>
    <w:rsid w:val="00366149"/>
    <w:pPr>
      <w:numPr>
        <w:ilvl w:val="3"/>
        <w:numId w:val="13"/>
      </w:numPr>
    </w:pPr>
    <w:rPr>
      <w:color w:val="000000" w:themeColor="text1"/>
    </w:rPr>
  </w:style>
  <w:style w:type="numbering" w:customStyle="1" w:styleId="Non-FunctionalRequirementsNumbering">
    <w:name w:val="Non-Functional Requirements Numbering"/>
    <w:rsid w:val="001A2C55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semiHidden/>
    <w:rsid w:val="0036614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table" w:styleId="TableGrid">
    <w:name w:val="Table Grid"/>
    <w:basedOn w:val="TableNormal"/>
    <w:rsid w:val="003539E8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F5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50E1"/>
    <w:rPr>
      <w:rFonts w:ascii="Calibri" w:hAnsi="Calibri"/>
      <w:sz w:val="22"/>
      <w:szCs w:val="24"/>
    </w:rPr>
  </w:style>
  <w:style w:type="paragraph" w:styleId="Footer">
    <w:name w:val="footer"/>
    <w:basedOn w:val="Normal"/>
    <w:link w:val="FooterChar"/>
    <w:unhideWhenUsed/>
    <w:rsid w:val="004F5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F50E1"/>
    <w:rPr>
      <w:rFonts w:ascii="Calibri" w:hAnsi="Calibri"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852565"/>
    <w:rPr>
      <w:b/>
      <w:bCs/>
      <w:i/>
      <w:iCs/>
      <w:sz w:val="26"/>
      <w:szCs w:val="26"/>
    </w:rPr>
  </w:style>
  <w:style w:type="character" w:customStyle="1" w:styleId="Heading1Char">
    <w:name w:val="Heading 1 Char"/>
    <w:link w:val="Heading1"/>
    <w:rsid w:val="00D747FE"/>
    <w:rPr>
      <w:rFonts w:ascii="Arial" w:hAnsi="Arial" w:cs="Arial"/>
      <w:b/>
      <w:bCs/>
      <w:kern w:val="32"/>
      <w:sz w:val="36"/>
      <w:szCs w:val="32"/>
    </w:rPr>
  </w:style>
  <w:style w:type="paragraph" w:customStyle="1" w:styleId="Content">
    <w:name w:val="Content"/>
    <w:basedOn w:val="Normal"/>
    <w:link w:val="ContentChar"/>
    <w:qFormat/>
    <w:rsid w:val="00D035E0"/>
    <w:pPr>
      <w:jc w:val="both"/>
    </w:pPr>
    <w:rPr>
      <w:lang w:val="en-GB"/>
    </w:rPr>
  </w:style>
  <w:style w:type="paragraph" w:customStyle="1" w:styleId="Sur-title">
    <w:name w:val="Sur-title"/>
    <w:basedOn w:val="Heading2"/>
    <w:link w:val="Sur-titleChar"/>
    <w:qFormat/>
    <w:rsid w:val="00800B4C"/>
  </w:style>
  <w:style w:type="character" w:customStyle="1" w:styleId="ContentChar">
    <w:name w:val="Content Char"/>
    <w:basedOn w:val="DefaultParagraphFont"/>
    <w:link w:val="Content"/>
    <w:rsid w:val="00D035E0"/>
    <w:rPr>
      <w:rFonts w:ascii="Calibri" w:hAnsi="Calibri"/>
      <w:sz w:val="22"/>
      <w:szCs w:val="24"/>
      <w:lang w:val="en-GB"/>
    </w:rPr>
  </w:style>
  <w:style w:type="paragraph" w:customStyle="1" w:styleId="DocumentTitle">
    <w:name w:val="Document Title"/>
    <w:basedOn w:val="Heading1"/>
    <w:link w:val="DocumentTitleChar"/>
    <w:qFormat/>
    <w:rsid w:val="00800B4C"/>
    <w:rPr>
      <w:sz w:val="40"/>
    </w:rPr>
  </w:style>
  <w:style w:type="character" w:customStyle="1" w:styleId="DocumentTitleChar">
    <w:name w:val="Document Title Char"/>
    <w:basedOn w:val="Heading1Char"/>
    <w:link w:val="DocumentTitle"/>
    <w:rsid w:val="00800B4C"/>
    <w:rPr>
      <w:rFonts w:ascii="Arial" w:hAnsi="Arial" w:cs="Arial"/>
      <w:b/>
      <w:bCs/>
      <w:kern w:val="32"/>
      <w:sz w:val="40"/>
      <w:szCs w:val="32"/>
    </w:rPr>
  </w:style>
  <w:style w:type="paragraph" w:customStyle="1" w:styleId="Notes">
    <w:name w:val="Notes"/>
    <w:basedOn w:val="Normal"/>
    <w:link w:val="NotesChar"/>
    <w:qFormat/>
    <w:rsid w:val="00627E01"/>
    <w:rPr>
      <w:i/>
      <w:color w:val="943634" w:themeColor="accent2" w:themeShade="BF"/>
    </w:rPr>
  </w:style>
  <w:style w:type="character" w:customStyle="1" w:styleId="Sur-titleChar">
    <w:name w:val="Sur-title Char"/>
    <w:basedOn w:val="Heading2Char"/>
    <w:link w:val="Sur-title"/>
    <w:rsid w:val="00800B4C"/>
    <w:rPr>
      <w:rFonts w:ascii="Arial" w:hAnsi="Arial" w:cs="Arial"/>
      <w:b/>
      <w:bCs/>
      <w:i/>
      <w:iCs/>
      <w:sz w:val="24"/>
      <w:szCs w:val="28"/>
    </w:rPr>
  </w:style>
  <w:style w:type="character" w:customStyle="1" w:styleId="NotesChar">
    <w:name w:val="Notes Char"/>
    <w:basedOn w:val="DefaultParagraphFont"/>
    <w:link w:val="Notes"/>
    <w:rsid w:val="00627E01"/>
    <w:rPr>
      <w:rFonts w:ascii="Calibri" w:hAnsi="Calibri"/>
      <w:i/>
      <w:color w:val="943634" w:themeColor="accent2" w:themeShade="BF"/>
      <w:sz w:val="22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CB0C6E"/>
    <w:rPr>
      <w:rFonts w:ascii="Calibri" w:hAnsi="Calibr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eaching\AC22004\20-21\Coursework\Requirements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AB61-A95D-4959-9649-28DBE7E2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Specification</Template>
  <TotalTime>0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cp:lastModifiedBy>Sadie Coffield</cp:lastModifiedBy>
  <cp:revision>2</cp:revision>
  <cp:lastPrinted>1900-01-01T08:00:00Z</cp:lastPrinted>
  <dcterms:created xsi:type="dcterms:W3CDTF">2023-12-03T21:27:00Z</dcterms:created>
  <dcterms:modified xsi:type="dcterms:W3CDTF">2023-12-03T21:27:00Z</dcterms:modified>
</cp:coreProperties>
</file>